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0E8E" w14:textId="77777777" w:rsidR="00FC304E" w:rsidRPr="007F360A" w:rsidRDefault="00FC304E" w:rsidP="00FC304E">
      <w:pPr>
        <w:autoSpaceDE w:val="0"/>
        <w:jc w:val="center"/>
        <w:rPr>
          <w:rStyle w:val="deltaviewinsertion"/>
          <w:rFonts w:cstheme="minorHAnsi"/>
        </w:rPr>
      </w:pPr>
      <w:r w:rsidRPr="007F360A">
        <w:rPr>
          <w:rFonts w:cstheme="minorHAnsi"/>
          <w:noProof/>
        </w:rPr>
        <w:drawing>
          <wp:inline distT="0" distB="0" distL="0" distR="0" wp14:anchorId="4E4DB454" wp14:editId="160BD209">
            <wp:extent cx="2219325" cy="523875"/>
            <wp:effectExtent l="0" t="0" r="9525" b="9525"/>
            <wp:docPr id="24" name="Picture 2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523875"/>
                    </a:xfrm>
                    <a:prstGeom prst="rect">
                      <a:avLst/>
                    </a:prstGeom>
                    <a:noFill/>
                    <a:ln>
                      <a:noFill/>
                    </a:ln>
                  </pic:spPr>
                </pic:pic>
              </a:graphicData>
            </a:graphic>
          </wp:inline>
        </w:drawing>
      </w:r>
    </w:p>
    <w:p w14:paraId="194D2A64" w14:textId="77777777" w:rsidR="00FC304E" w:rsidRPr="007F360A" w:rsidRDefault="00FC304E" w:rsidP="00FC304E">
      <w:pPr>
        <w:rPr>
          <w:rStyle w:val="deltaviewinsertion"/>
          <w:rFonts w:cstheme="minorHAnsi"/>
        </w:rPr>
      </w:pPr>
    </w:p>
    <w:p w14:paraId="405FF8C6" w14:textId="77777777" w:rsidR="00FC304E" w:rsidRPr="007F360A" w:rsidRDefault="00FC304E" w:rsidP="00FC304E">
      <w:pPr>
        <w:rPr>
          <w:rStyle w:val="deltaviewinsertion"/>
          <w:rFonts w:cstheme="minorHAnsi"/>
        </w:rPr>
      </w:pPr>
    </w:p>
    <w:p w14:paraId="3CD7917B" w14:textId="77777777" w:rsidR="00FC304E" w:rsidRPr="007F360A" w:rsidRDefault="00862A0C" w:rsidP="00FC304E">
      <w:pPr>
        <w:jc w:val="center"/>
        <w:rPr>
          <w:rStyle w:val="deltaviewinsertion"/>
          <w:rFonts w:cstheme="minorHAnsi"/>
          <w:b/>
          <w:color w:val="002060"/>
          <w:rPrChange w:id="0" w:author="Love, Willie" w:date="2023-09-21T15:41:00Z">
            <w:rPr>
              <w:rStyle w:val="deltaviewinsertion"/>
              <w:rFonts w:cstheme="minorHAnsi"/>
              <w:b/>
              <w:color w:val="002060"/>
              <w:sz w:val="28"/>
              <w:szCs w:val="28"/>
            </w:rPr>
          </w:rPrChange>
        </w:rPr>
      </w:pPr>
      <w:r w:rsidRPr="007F360A">
        <w:rPr>
          <w:rStyle w:val="deltaviewinsertion"/>
          <w:rFonts w:cstheme="minorHAnsi"/>
          <w:b/>
          <w:color w:val="002060"/>
          <w:rPrChange w:id="1" w:author="Love, Willie" w:date="2023-09-21T15:41:00Z">
            <w:rPr>
              <w:rStyle w:val="deltaviewinsertion"/>
              <w:rFonts w:cstheme="minorHAnsi"/>
              <w:b/>
              <w:color w:val="002060"/>
              <w:sz w:val="32"/>
              <w:szCs w:val="28"/>
            </w:rPr>
          </w:rPrChange>
        </w:rPr>
        <w:t>Home Retention</w:t>
      </w:r>
    </w:p>
    <w:p w14:paraId="34F4F573" w14:textId="77777777" w:rsidR="00FC304E" w:rsidRPr="007F360A" w:rsidRDefault="00FC304E" w:rsidP="00FC304E">
      <w:pPr>
        <w:jc w:val="center"/>
        <w:rPr>
          <w:rStyle w:val="deltaviewinsertion"/>
          <w:rFonts w:cstheme="minorHAnsi"/>
          <w:b/>
          <w:color w:val="002060"/>
          <w:rPrChange w:id="2" w:author="Love, Willie" w:date="2023-09-21T15:41:00Z">
            <w:rPr>
              <w:rStyle w:val="deltaviewinsertion"/>
              <w:rFonts w:cstheme="minorHAnsi"/>
              <w:b/>
              <w:color w:val="002060"/>
              <w:sz w:val="32"/>
              <w:szCs w:val="28"/>
            </w:rPr>
          </w:rPrChange>
        </w:rPr>
      </w:pPr>
      <w:r w:rsidRPr="007F360A">
        <w:rPr>
          <w:rStyle w:val="deltaviewinsertion"/>
          <w:rFonts w:cstheme="minorHAnsi"/>
          <w:b/>
          <w:color w:val="002060"/>
          <w:rPrChange w:id="3" w:author="Love, Willie" w:date="2023-09-21T15:41:00Z">
            <w:rPr>
              <w:rStyle w:val="deltaviewinsertion"/>
              <w:rFonts w:cstheme="minorHAnsi"/>
              <w:b/>
              <w:color w:val="002060"/>
              <w:sz w:val="32"/>
              <w:szCs w:val="28"/>
            </w:rPr>
          </w:rPrChange>
        </w:rPr>
        <w:t>INCENTIVE COMPENSATION PLAN</w:t>
      </w:r>
    </w:p>
    <w:p w14:paraId="3479077B" w14:textId="77777777" w:rsidR="00FC304E" w:rsidRPr="007F360A" w:rsidRDefault="00FC304E" w:rsidP="00FC304E">
      <w:pPr>
        <w:pStyle w:val="NoSpacing"/>
        <w:rPr>
          <w:rFonts w:cstheme="minorHAnsi"/>
        </w:rPr>
      </w:pPr>
    </w:p>
    <w:p w14:paraId="2220D732" w14:textId="77777777" w:rsidR="00FC304E" w:rsidRPr="007F360A" w:rsidRDefault="00FC304E" w:rsidP="00FC304E">
      <w:pPr>
        <w:pStyle w:val="NoSpacing"/>
        <w:rPr>
          <w:rFonts w:cstheme="minorHAnsi"/>
          <w:b/>
          <w:bCs/>
          <w:color w:val="1F497D" w:themeColor="text2"/>
          <w:rPrChange w:id="4" w:author="Love, Willie" w:date="2023-09-21T15:41:00Z">
            <w:rPr>
              <w:rFonts w:cstheme="minorHAnsi"/>
              <w:b/>
              <w:bCs/>
              <w:color w:val="1F497D" w:themeColor="text2"/>
              <w:sz w:val="24"/>
            </w:rPr>
          </w:rPrChange>
        </w:rPr>
      </w:pPr>
      <w:r w:rsidRPr="007F360A">
        <w:rPr>
          <w:rFonts w:cstheme="minorHAnsi"/>
          <w:b/>
          <w:bCs/>
          <w:color w:val="1F497D" w:themeColor="text2"/>
          <w:rPrChange w:id="5" w:author="Love, Willie" w:date="2023-09-21T15:41:00Z">
            <w:rPr>
              <w:rFonts w:cstheme="minorHAnsi"/>
              <w:b/>
              <w:bCs/>
              <w:color w:val="1F497D" w:themeColor="text2"/>
              <w:sz w:val="24"/>
            </w:rPr>
          </w:rPrChange>
        </w:rPr>
        <w:t>EFFECTIVE DATE</w:t>
      </w:r>
    </w:p>
    <w:p w14:paraId="60EC6703" w14:textId="04B53B76" w:rsidR="00FC304E" w:rsidRPr="007F360A" w:rsidRDefault="00FC304E" w:rsidP="00FC304E">
      <w:pPr>
        <w:pStyle w:val="NoSpacing"/>
        <w:rPr>
          <w:rFonts w:cstheme="minorHAnsi"/>
          <w:rPrChange w:id="6" w:author="Love, Willie" w:date="2023-09-21T15:41:00Z">
            <w:rPr>
              <w:rFonts w:cstheme="minorHAnsi"/>
              <w:sz w:val="24"/>
            </w:rPr>
          </w:rPrChange>
        </w:rPr>
      </w:pPr>
      <w:r w:rsidRPr="007F360A">
        <w:rPr>
          <w:rFonts w:cstheme="minorHAnsi"/>
          <w:rPrChange w:id="7" w:author="Love, Willie" w:date="2023-09-21T15:41:00Z">
            <w:rPr>
              <w:rFonts w:cstheme="minorHAnsi"/>
              <w:sz w:val="24"/>
            </w:rPr>
          </w:rPrChange>
        </w:rPr>
        <w:t>This Plan is effective</w:t>
      </w:r>
      <w:r w:rsidR="0045049F" w:rsidRPr="007F360A">
        <w:rPr>
          <w:rFonts w:cstheme="minorHAnsi"/>
          <w:rPrChange w:id="8" w:author="Love, Willie" w:date="2023-09-21T15:41:00Z">
            <w:rPr>
              <w:rFonts w:cstheme="minorHAnsi"/>
              <w:sz w:val="24"/>
            </w:rPr>
          </w:rPrChange>
        </w:rPr>
        <w:t xml:space="preserve"> </w:t>
      </w:r>
      <w:r w:rsidR="0045049F" w:rsidRPr="007F360A">
        <w:rPr>
          <w:rFonts w:cstheme="minorHAnsi"/>
          <w:b/>
          <w:rPrChange w:id="9" w:author="Love, Willie" w:date="2023-09-21T15:41:00Z">
            <w:rPr>
              <w:rFonts w:cstheme="minorHAnsi"/>
              <w:b/>
              <w:sz w:val="24"/>
            </w:rPr>
          </w:rPrChange>
        </w:rPr>
        <w:t>1</w:t>
      </w:r>
      <w:r w:rsidR="0045049F" w:rsidRPr="007F360A">
        <w:rPr>
          <w:rFonts w:cstheme="minorHAnsi"/>
          <w:b/>
          <w:vertAlign w:val="superscript"/>
          <w:rPrChange w:id="10" w:author="Love, Willie" w:date="2023-09-21T15:41:00Z">
            <w:rPr>
              <w:rFonts w:cstheme="minorHAnsi"/>
              <w:b/>
              <w:sz w:val="24"/>
              <w:vertAlign w:val="superscript"/>
            </w:rPr>
          </w:rPrChange>
        </w:rPr>
        <w:t>st</w:t>
      </w:r>
      <w:r w:rsidR="0045049F" w:rsidRPr="007F360A">
        <w:rPr>
          <w:rFonts w:cstheme="minorHAnsi"/>
          <w:b/>
          <w:rPrChange w:id="11" w:author="Love, Willie" w:date="2023-09-21T15:41:00Z">
            <w:rPr>
              <w:rFonts w:cstheme="minorHAnsi"/>
              <w:b/>
              <w:sz w:val="24"/>
            </w:rPr>
          </w:rPrChange>
        </w:rPr>
        <w:t xml:space="preserve"> </w:t>
      </w:r>
      <w:ins w:id="12" w:author="Love, Willie" w:date="2023-09-21T15:12:00Z">
        <w:r w:rsidR="0067688E" w:rsidRPr="007F360A">
          <w:rPr>
            <w:rFonts w:cstheme="minorHAnsi"/>
            <w:b/>
            <w:rPrChange w:id="13" w:author="Love, Willie" w:date="2023-09-21T15:41:00Z">
              <w:rPr>
                <w:rFonts w:cstheme="minorHAnsi"/>
                <w:b/>
                <w:sz w:val="24"/>
              </w:rPr>
            </w:rPrChange>
          </w:rPr>
          <w:t>August</w:t>
        </w:r>
      </w:ins>
      <w:del w:id="14" w:author="Love, Willie" w:date="2023-09-21T15:12:00Z">
        <w:r w:rsidR="0045049F" w:rsidRPr="007F360A" w:rsidDel="0067688E">
          <w:rPr>
            <w:rFonts w:cstheme="minorHAnsi"/>
            <w:b/>
            <w:rPrChange w:id="15" w:author="Love, Willie" w:date="2023-09-21T15:41:00Z">
              <w:rPr>
                <w:rFonts w:cstheme="minorHAnsi"/>
                <w:b/>
                <w:sz w:val="24"/>
              </w:rPr>
            </w:rPrChange>
          </w:rPr>
          <w:delText>June</w:delText>
        </w:r>
      </w:del>
      <w:r w:rsidR="0045049F" w:rsidRPr="007F360A">
        <w:rPr>
          <w:rFonts w:cstheme="minorHAnsi"/>
          <w:b/>
          <w:rPrChange w:id="16" w:author="Love, Willie" w:date="2023-09-21T15:41:00Z">
            <w:rPr>
              <w:rFonts w:cstheme="minorHAnsi"/>
              <w:b/>
              <w:sz w:val="24"/>
            </w:rPr>
          </w:rPrChange>
        </w:rPr>
        <w:t xml:space="preserve"> 2022</w:t>
      </w:r>
      <w:r w:rsidRPr="007F360A">
        <w:rPr>
          <w:rFonts w:cstheme="minorHAnsi"/>
          <w:rPrChange w:id="17" w:author="Love, Willie" w:date="2023-09-21T15:41:00Z">
            <w:rPr>
              <w:rFonts w:cstheme="minorHAnsi"/>
              <w:sz w:val="24"/>
            </w:rPr>
          </w:rPrChange>
        </w:rPr>
        <w:t xml:space="preserve"> and is expected to continue for the foreseeable future until otherwise amended or terminated by the Company. Refer to the Administrative Terms &amp; Conditions below.</w:t>
      </w:r>
    </w:p>
    <w:p w14:paraId="6838D3BA" w14:textId="77777777" w:rsidR="00FC304E" w:rsidRPr="007F360A" w:rsidRDefault="00FC304E" w:rsidP="00FC304E">
      <w:pPr>
        <w:pStyle w:val="NoSpacing"/>
        <w:rPr>
          <w:rFonts w:cstheme="minorHAnsi"/>
          <w:rPrChange w:id="18" w:author="Love, Willie" w:date="2023-09-21T15:41:00Z">
            <w:rPr>
              <w:rFonts w:cstheme="minorHAnsi"/>
              <w:sz w:val="24"/>
            </w:rPr>
          </w:rPrChange>
        </w:rPr>
      </w:pPr>
    </w:p>
    <w:p w14:paraId="671F6727" w14:textId="77777777" w:rsidR="00FC304E" w:rsidRPr="007F360A" w:rsidRDefault="00FC304E" w:rsidP="00FC304E">
      <w:pPr>
        <w:pStyle w:val="NoSpacing"/>
        <w:rPr>
          <w:rFonts w:cstheme="minorHAnsi"/>
          <w:b/>
          <w:bCs/>
          <w:color w:val="1F497D" w:themeColor="text2"/>
          <w:rPrChange w:id="19" w:author="Love, Willie" w:date="2023-09-21T15:41:00Z">
            <w:rPr>
              <w:rFonts w:cstheme="minorHAnsi"/>
              <w:b/>
              <w:bCs/>
              <w:color w:val="1F497D" w:themeColor="text2"/>
              <w:sz w:val="24"/>
            </w:rPr>
          </w:rPrChange>
        </w:rPr>
      </w:pPr>
      <w:r w:rsidRPr="007F360A">
        <w:rPr>
          <w:rFonts w:cstheme="minorHAnsi"/>
          <w:b/>
          <w:bCs/>
          <w:color w:val="1F497D" w:themeColor="text2"/>
          <w:rPrChange w:id="20" w:author="Love, Willie" w:date="2023-09-21T15:41:00Z">
            <w:rPr>
              <w:rFonts w:cstheme="minorHAnsi"/>
              <w:b/>
              <w:bCs/>
              <w:color w:val="1F497D" w:themeColor="text2"/>
              <w:sz w:val="24"/>
            </w:rPr>
          </w:rPrChange>
        </w:rPr>
        <w:t>ELIGIBILITY</w:t>
      </w:r>
    </w:p>
    <w:p w14:paraId="3AC5222D" w14:textId="77777777" w:rsidR="00FC304E" w:rsidRPr="007F360A" w:rsidRDefault="00FC304E" w:rsidP="00FC304E">
      <w:pPr>
        <w:pStyle w:val="NoSpacing"/>
        <w:rPr>
          <w:rFonts w:cstheme="minorHAnsi"/>
          <w:rPrChange w:id="21" w:author="Love, Willie" w:date="2023-09-21T15:41:00Z">
            <w:rPr>
              <w:rFonts w:cstheme="minorHAnsi"/>
              <w:sz w:val="24"/>
            </w:rPr>
          </w:rPrChange>
        </w:rPr>
      </w:pPr>
      <w:r w:rsidRPr="007F360A">
        <w:rPr>
          <w:rFonts w:cstheme="minorHAnsi"/>
          <w:rPrChange w:id="22" w:author="Love, Willie" w:date="2023-09-21T15:41:00Z">
            <w:rPr>
              <w:rFonts w:cstheme="minorHAnsi"/>
              <w:sz w:val="24"/>
            </w:rPr>
          </w:rPrChange>
        </w:rPr>
        <w:t xml:space="preserve">The following positions </w:t>
      </w:r>
      <w:r w:rsidR="00A645D1" w:rsidRPr="007F360A">
        <w:rPr>
          <w:rFonts w:cstheme="minorHAnsi"/>
          <w:rPrChange w:id="23" w:author="Love, Willie" w:date="2023-09-21T15:41:00Z">
            <w:rPr>
              <w:rFonts w:cstheme="minorHAnsi"/>
              <w:sz w:val="24"/>
            </w:rPr>
          </w:rPrChange>
        </w:rPr>
        <w:t xml:space="preserve">Home Retention Consultant </w:t>
      </w:r>
      <w:r w:rsidR="00862A0C" w:rsidRPr="007F360A">
        <w:rPr>
          <w:rFonts w:cstheme="minorHAnsi"/>
          <w:rPrChange w:id="24" w:author="Love, Willie" w:date="2023-09-21T15:41:00Z">
            <w:rPr>
              <w:rFonts w:cstheme="minorHAnsi"/>
              <w:sz w:val="24"/>
            </w:rPr>
          </w:rPrChange>
        </w:rPr>
        <w:t>(US, St. Croix, India and Manila)</w:t>
      </w:r>
      <w:r w:rsidRPr="007F360A">
        <w:rPr>
          <w:rFonts w:cstheme="minorHAnsi"/>
          <w:rPrChange w:id="25" w:author="Love, Willie" w:date="2023-09-21T15:41:00Z">
            <w:rPr>
              <w:rFonts w:cstheme="minorHAnsi"/>
              <w:sz w:val="24"/>
            </w:rPr>
          </w:rPrChange>
        </w:rPr>
        <w:t xml:space="preserve"> and/or named employees (collectively “Employees” or “Participants”) are eligible to participate in the Plan upon the later of the effective date above or the date they begin in the position:</w:t>
      </w:r>
    </w:p>
    <w:p w14:paraId="37BCFE7A" w14:textId="05C2170F" w:rsidR="00FC304E" w:rsidRPr="007F360A" w:rsidRDefault="00A645D1" w:rsidP="00FC304E">
      <w:pPr>
        <w:pStyle w:val="NoSpacing"/>
        <w:numPr>
          <w:ilvl w:val="0"/>
          <w:numId w:val="5"/>
        </w:numPr>
        <w:rPr>
          <w:rFonts w:cstheme="minorHAnsi"/>
          <w:rPrChange w:id="26" w:author="Love, Willie" w:date="2023-09-21T15:41:00Z">
            <w:rPr>
              <w:rFonts w:cstheme="minorHAnsi"/>
              <w:sz w:val="24"/>
            </w:rPr>
          </w:rPrChange>
        </w:rPr>
      </w:pPr>
      <w:bookmarkStart w:id="27" w:name="_Hlk71797046"/>
      <w:bookmarkStart w:id="28" w:name="_Hlk71797107"/>
      <w:commentRangeStart w:id="29"/>
      <w:r w:rsidRPr="007F360A">
        <w:rPr>
          <w:rFonts w:cstheme="minorHAnsi"/>
          <w:rPrChange w:id="30" w:author="Love, Willie" w:date="2023-09-21T15:41:00Z">
            <w:rPr>
              <w:rFonts w:cstheme="minorHAnsi"/>
              <w:sz w:val="24"/>
            </w:rPr>
          </w:rPrChange>
        </w:rPr>
        <w:t>Home Retention Consultant</w:t>
      </w:r>
      <w:r w:rsidR="005A5685" w:rsidRPr="007F360A">
        <w:rPr>
          <w:rFonts w:cstheme="minorHAnsi"/>
          <w:rPrChange w:id="31" w:author="Love, Willie" w:date="2023-09-21T15:41:00Z">
            <w:rPr>
              <w:rFonts w:cstheme="minorHAnsi"/>
              <w:sz w:val="24"/>
            </w:rPr>
          </w:rPrChange>
        </w:rPr>
        <w:t xml:space="preserve"> </w:t>
      </w:r>
      <w:bookmarkEnd w:id="27"/>
      <w:r w:rsidR="005A5685" w:rsidRPr="007F360A">
        <w:rPr>
          <w:rFonts w:cstheme="minorHAnsi"/>
          <w:rPrChange w:id="32" w:author="Love, Willie" w:date="2023-09-21T15:41:00Z">
            <w:rPr>
              <w:rFonts w:cstheme="minorHAnsi"/>
              <w:sz w:val="24"/>
            </w:rPr>
          </w:rPrChange>
        </w:rPr>
        <w:t>–</w:t>
      </w:r>
      <w:del w:id="33" w:author="Lagman, Kristine Charrie" w:date="2022-04-29T22:43:00Z">
        <w:r w:rsidR="005A5685" w:rsidRPr="007F360A" w:rsidDel="00865241">
          <w:rPr>
            <w:rFonts w:cstheme="minorHAnsi"/>
            <w:rPrChange w:id="34" w:author="Love, Willie" w:date="2023-09-21T15:41:00Z">
              <w:rPr>
                <w:rFonts w:cstheme="minorHAnsi"/>
                <w:sz w:val="24"/>
              </w:rPr>
            </w:rPrChange>
          </w:rPr>
          <w:delText xml:space="preserve"> </w:delText>
        </w:r>
      </w:del>
      <w:del w:id="35" w:author="Love, Willie" w:date="2023-09-21T15:12:00Z">
        <w:r w:rsidR="003076AA" w:rsidRPr="007F360A" w:rsidDel="00190E18">
          <w:rPr>
            <w:rFonts w:cstheme="minorHAnsi"/>
            <w:rPrChange w:id="36" w:author="Love, Willie" w:date="2023-09-21T15:41:00Z">
              <w:rPr>
                <w:rFonts w:cstheme="minorHAnsi"/>
                <w:sz w:val="24"/>
              </w:rPr>
            </w:rPrChange>
          </w:rPr>
          <w:delText>800</w:delText>
        </w:r>
      </w:del>
      <w:ins w:id="37" w:author="Love, Willie" w:date="2023-09-21T15:12:00Z">
        <w:r w:rsidR="00190E18" w:rsidRPr="007F360A">
          <w:rPr>
            <w:rFonts w:cstheme="minorHAnsi"/>
            <w:rPrChange w:id="38" w:author="Love, Willie" w:date="2023-09-21T15:41:00Z">
              <w:rPr>
                <w:rFonts w:cstheme="minorHAnsi"/>
                <w:sz w:val="24"/>
              </w:rPr>
            </w:rPrChange>
          </w:rPr>
          <w:t>600</w:t>
        </w:r>
      </w:ins>
      <w:r w:rsidR="003076AA" w:rsidRPr="007F360A">
        <w:rPr>
          <w:rFonts w:cstheme="minorHAnsi"/>
          <w:rPrChange w:id="39" w:author="Love, Willie" w:date="2023-09-21T15:41:00Z">
            <w:rPr>
              <w:rFonts w:cstheme="minorHAnsi"/>
              <w:sz w:val="24"/>
            </w:rPr>
          </w:rPrChange>
        </w:rPr>
        <w:t xml:space="preserve"> </w:t>
      </w:r>
      <w:r w:rsidRPr="007F360A">
        <w:rPr>
          <w:rFonts w:cstheme="minorHAnsi"/>
          <w:rPrChange w:id="40" w:author="Love, Willie" w:date="2023-09-21T15:41:00Z">
            <w:rPr>
              <w:rFonts w:cstheme="minorHAnsi"/>
              <w:sz w:val="24"/>
            </w:rPr>
          </w:rPrChange>
        </w:rPr>
        <w:t>–</w:t>
      </w:r>
      <w:r w:rsidR="005A5685" w:rsidRPr="007F360A">
        <w:rPr>
          <w:rFonts w:cstheme="minorHAnsi"/>
          <w:rPrChange w:id="41" w:author="Love, Willie" w:date="2023-09-21T15:41:00Z">
            <w:rPr>
              <w:rFonts w:cstheme="minorHAnsi"/>
              <w:sz w:val="24"/>
            </w:rPr>
          </w:rPrChange>
        </w:rPr>
        <w:t xml:space="preserve"> </w:t>
      </w:r>
      <w:r w:rsidRPr="007F360A">
        <w:rPr>
          <w:rFonts w:cstheme="minorHAnsi"/>
          <w:rPrChange w:id="42" w:author="Love, Willie" w:date="2023-09-21T15:41:00Z">
            <w:rPr>
              <w:rFonts w:cstheme="minorHAnsi"/>
              <w:sz w:val="24"/>
            </w:rPr>
          </w:rPrChange>
        </w:rPr>
        <w:t>US and St. Croix</w:t>
      </w:r>
      <w:r w:rsidR="005A5685" w:rsidRPr="007F360A">
        <w:rPr>
          <w:rFonts w:cstheme="minorHAnsi"/>
          <w:rPrChange w:id="43" w:author="Love, Willie" w:date="2023-09-21T15:41:00Z">
            <w:rPr>
              <w:rFonts w:cstheme="minorHAnsi"/>
              <w:sz w:val="24"/>
            </w:rPr>
          </w:rPrChange>
        </w:rPr>
        <w:t xml:space="preserve"> </w:t>
      </w:r>
      <w:bookmarkEnd w:id="28"/>
    </w:p>
    <w:p w14:paraId="687B57E6" w14:textId="77777777" w:rsidR="00213DB8" w:rsidRPr="007F360A" w:rsidRDefault="00A645D1" w:rsidP="00A645D1">
      <w:pPr>
        <w:pStyle w:val="NoSpacing"/>
        <w:numPr>
          <w:ilvl w:val="0"/>
          <w:numId w:val="5"/>
        </w:numPr>
        <w:rPr>
          <w:rFonts w:cstheme="minorHAnsi"/>
          <w:b/>
          <w:bCs/>
          <w:color w:val="1F497D" w:themeColor="text2"/>
          <w:rPrChange w:id="44" w:author="Love, Willie" w:date="2023-09-21T15:41:00Z">
            <w:rPr>
              <w:rFonts w:cstheme="minorHAnsi"/>
              <w:b/>
              <w:bCs/>
              <w:color w:val="1F497D" w:themeColor="text2"/>
              <w:sz w:val="24"/>
            </w:rPr>
          </w:rPrChange>
        </w:rPr>
      </w:pPr>
      <w:r w:rsidRPr="007F360A">
        <w:rPr>
          <w:rFonts w:cstheme="minorHAnsi"/>
          <w:rPrChange w:id="45" w:author="Love, Willie" w:date="2023-09-21T15:41:00Z">
            <w:rPr>
              <w:rFonts w:cstheme="minorHAnsi"/>
              <w:sz w:val="24"/>
            </w:rPr>
          </w:rPrChange>
        </w:rPr>
        <w:t>Home Retention Consultant – INR 25,000 – India</w:t>
      </w:r>
    </w:p>
    <w:p w14:paraId="5EE7FAA1" w14:textId="77777777" w:rsidR="00A645D1" w:rsidRPr="007F360A" w:rsidRDefault="00A645D1" w:rsidP="00A645D1">
      <w:pPr>
        <w:pStyle w:val="NoSpacing"/>
        <w:numPr>
          <w:ilvl w:val="0"/>
          <w:numId w:val="5"/>
        </w:numPr>
        <w:rPr>
          <w:rFonts w:cstheme="minorHAnsi"/>
          <w:b/>
          <w:bCs/>
          <w:color w:val="1F497D" w:themeColor="text2"/>
          <w:rPrChange w:id="46" w:author="Love, Willie" w:date="2023-09-21T15:41:00Z">
            <w:rPr>
              <w:rFonts w:cstheme="minorHAnsi"/>
              <w:b/>
              <w:bCs/>
              <w:color w:val="1F497D" w:themeColor="text2"/>
              <w:sz w:val="24"/>
            </w:rPr>
          </w:rPrChange>
        </w:rPr>
      </w:pPr>
      <w:r w:rsidRPr="007F360A">
        <w:rPr>
          <w:rFonts w:cstheme="minorHAnsi"/>
          <w:rPrChange w:id="47" w:author="Love, Willie" w:date="2023-09-21T15:41:00Z">
            <w:rPr>
              <w:rFonts w:cstheme="minorHAnsi"/>
              <w:sz w:val="24"/>
            </w:rPr>
          </w:rPrChange>
        </w:rPr>
        <w:t>Home Retention Consultant – PHP 17,250 – Philippines</w:t>
      </w:r>
      <w:commentRangeEnd w:id="29"/>
      <w:r w:rsidR="00A31CCF" w:rsidRPr="007F360A">
        <w:rPr>
          <w:rStyle w:val="CommentReference"/>
          <w:rFonts w:cstheme="minorHAnsi"/>
          <w:sz w:val="22"/>
          <w:szCs w:val="22"/>
          <w:rPrChange w:id="48" w:author="Love, Willie" w:date="2023-09-21T15:41:00Z">
            <w:rPr>
              <w:rStyle w:val="CommentReference"/>
              <w:rFonts w:cstheme="minorHAnsi"/>
            </w:rPr>
          </w:rPrChange>
        </w:rPr>
        <w:commentReference w:id="29"/>
      </w:r>
    </w:p>
    <w:p w14:paraId="0486D7CC" w14:textId="77777777" w:rsidR="00A645D1" w:rsidRPr="007F360A" w:rsidRDefault="00A645D1" w:rsidP="00A645D1">
      <w:pPr>
        <w:pStyle w:val="NoSpacing"/>
        <w:ind w:left="720"/>
        <w:rPr>
          <w:rFonts w:cstheme="minorHAnsi"/>
          <w:b/>
          <w:bCs/>
          <w:color w:val="1F497D" w:themeColor="text2"/>
          <w:rPrChange w:id="49" w:author="Love, Willie" w:date="2023-09-21T15:41:00Z">
            <w:rPr>
              <w:rFonts w:cstheme="minorHAnsi"/>
              <w:b/>
              <w:bCs/>
              <w:color w:val="1F497D" w:themeColor="text2"/>
              <w:sz w:val="24"/>
            </w:rPr>
          </w:rPrChange>
        </w:rPr>
      </w:pPr>
    </w:p>
    <w:p w14:paraId="44115067" w14:textId="77777777" w:rsidR="00213DB8" w:rsidRPr="007F360A" w:rsidRDefault="00213DB8" w:rsidP="00213DB8">
      <w:pPr>
        <w:pStyle w:val="NoSpacing"/>
        <w:rPr>
          <w:rFonts w:cstheme="minorHAnsi"/>
          <w:b/>
          <w:bCs/>
          <w:color w:val="1F497D" w:themeColor="text2"/>
          <w:rPrChange w:id="50" w:author="Love, Willie" w:date="2023-09-21T15:41:00Z">
            <w:rPr>
              <w:rFonts w:cstheme="minorHAnsi"/>
              <w:b/>
              <w:bCs/>
              <w:color w:val="1F497D" w:themeColor="text2"/>
              <w:sz w:val="24"/>
            </w:rPr>
          </w:rPrChange>
        </w:rPr>
      </w:pPr>
      <w:r w:rsidRPr="007F360A">
        <w:rPr>
          <w:rFonts w:cstheme="minorHAnsi"/>
          <w:b/>
          <w:bCs/>
          <w:color w:val="1F497D" w:themeColor="text2"/>
          <w:rPrChange w:id="51" w:author="Love, Willie" w:date="2023-09-21T15:41:00Z">
            <w:rPr>
              <w:rFonts w:cstheme="minorHAnsi"/>
              <w:b/>
              <w:bCs/>
              <w:color w:val="1F497D" w:themeColor="text2"/>
              <w:sz w:val="24"/>
            </w:rPr>
          </w:rPrChange>
        </w:rPr>
        <w:t>PURPOSE</w:t>
      </w:r>
    </w:p>
    <w:p w14:paraId="67464819" w14:textId="77777777" w:rsidR="00213DB8" w:rsidRPr="007F360A" w:rsidRDefault="00213DB8" w:rsidP="00213DB8">
      <w:pPr>
        <w:pStyle w:val="NoSpacing"/>
        <w:rPr>
          <w:rFonts w:cstheme="minorHAnsi"/>
          <w:rPrChange w:id="52" w:author="Love, Willie" w:date="2023-09-21T15:41:00Z">
            <w:rPr>
              <w:rFonts w:cstheme="minorHAnsi"/>
              <w:sz w:val="24"/>
            </w:rPr>
          </w:rPrChange>
        </w:rPr>
      </w:pPr>
      <w:r w:rsidRPr="007F360A">
        <w:rPr>
          <w:rFonts w:cstheme="minorHAnsi"/>
          <w:rPrChange w:id="53" w:author="Love, Willie" w:date="2023-09-21T15:41:00Z">
            <w:rPr>
              <w:rFonts w:cstheme="minorHAnsi"/>
              <w:sz w:val="24"/>
            </w:rPr>
          </w:rPrChange>
        </w:rPr>
        <w:t xml:space="preserve">The Plan reinforces </w:t>
      </w:r>
      <w:r w:rsidR="00214878" w:rsidRPr="007F360A">
        <w:rPr>
          <w:rFonts w:cstheme="minorHAnsi"/>
          <w:rPrChange w:id="54" w:author="Love, Willie" w:date="2023-09-21T15:41:00Z">
            <w:rPr>
              <w:rFonts w:cstheme="minorHAnsi"/>
              <w:sz w:val="24"/>
            </w:rPr>
          </w:rPrChange>
        </w:rPr>
        <w:t>Ocwen’s</w:t>
      </w:r>
      <w:r w:rsidRPr="007F360A">
        <w:rPr>
          <w:rFonts w:cstheme="minorHAnsi"/>
          <w:rPrChange w:id="55" w:author="Love, Willie" w:date="2023-09-21T15:41:00Z">
            <w:rPr>
              <w:rFonts w:cstheme="minorHAnsi"/>
              <w:sz w:val="24"/>
            </w:rPr>
          </w:rPrChange>
        </w:rPr>
        <w:t xml:space="preserve"> pay-for-performance compensation philosophy by offering a variable compensation structure designed to motivate Employees to achieve certain business objectives, including: </w:t>
      </w:r>
    </w:p>
    <w:p w14:paraId="0E48C844" w14:textId="77777777" w:rsidR="00213DB8" w:rsidRPr="007F360A" w:rsidRDefault="00213DB8" w:rsidP="00213DB8">
      <w:pPr>
        <w:pStyle w:val="NoSpacing"/>
        <w:numPr>
          <w:ilvl w:val="0"/>
          <w:numId w:val="6"/>
        </w:numPr>
        <w:rPr>
          <w:rFonts w:cstheme="minorHAnsi"/>
          <w:rPrChange w:id="56" w:author="Love, Willie" w:date="2023-09-21T15:41:00Z">
            <w:rPr>
              <w:rFonts w:cstheme="minorHAnsi"/>
              <w:sz w:val="24"/>
            </w:rPr>
          </w:rPrChange>
        </w:rPr>
      </w:pPr>
      <w:r w:rsidRPr="007F360A">
        <w:rPr>
          <w:rFonts w:cstheme="minorHAnsi"/>
          <w:rPrChange w:id="57" w:author="Love, Willie" w:date="2023-09-21T15:41:00Z">
            <w:rPr>
              <w:rFonts w:cstheme="minorHAnsi"/>
              <w:sz w:val="24"/>
            </w:rPr>
          </w:rPrChange>
        </w:rPr>
        <w:t>Provide a competitive compensation plan to reward and retain top people</w:t>
      </w:r>
    </w:p>
    <w:p w14:paraId="1937A2BC" w14:textId="77777777" w:rsidR="00213DB8" w:rsidRPr="007F360A" w:rsidRDefault="00213DB8" w:rsidP="00213DB8">
      <w:pPr>
        <w:pStyle w:val="NoSpacing"/>
        <w:numPr>
          <w:ilvl w:val="0"/>
          <w:numId w:val="6"/>
        </w:numPr>
        <w:rPr>
          <w:rFonts w:cstheme="minorHAnsi"/>
          <w:rPrChange w:id="58" w:author="Love, Willie" w:date="2023-09-21T15:41:00Z">
            <w:rPr>
              <w:rFonts w:cstheme="minorHAnsi"/>
              <w:sz w:val="24"/>
            </w:rPr>
          </w:rPrChange>
        </w:rPr>
      </w:pPr>
      <w:r w:rsidRPr="007F360A">
        <w:rPr>
          <w:rFonts w:cstheme="minorHAnsi"/>
          <w:rPrChange w:id="59" w:author="Love, Willie" w:date="2023-09-21T15:41:00Z">
            <w:rPr>
              <w:rFonts w:cstheme="minorHAnsi"/>
              <w:sz w:val="24"/>
            </w:rPr>
          </w:rPrChange>
        </w:rPr>
        <w:t>Promote strong team collaboration and communication across the organization</w:t>
      </w:r>
    </w:p>
    <w:p w14:paraId="066ACB76" w14:textId="77777777" w:rsidR="00213DB8" w:rsidRPr="007F360A" w:rsidRDefault="00213DB8" w:rsidP="00213DB8">
      <w:pPr>
        <w:pStyle w:val="NoSpacing"/>
        <w:numPr>
          <w:ilvl w:val="0"/>
          <w:numId w:val="6"/>
        </w:numPr>
        <w:rPr>
          <w:rFonts w:cstheme="minorHAnsi"/>
          <w:rPrChange w:id="60" w:author="Love, Willie" w:date="2023-09-21T15:41:00Z">
            <w:rPr>
              <w:rFonts w:cstheme="minorHAnsi"/>
              <w:sz w:val="24"/>
            </w:rPr>
          </w:rPrChange>
        </w:rPr>
      </w:pPr>
      <w:r w:rsidRPr="007F360A">
        <w:rPr>
          <w:rFonts w:cstheme="minorHAnsi"/>
          <w:rPrChange w:id="61" w:author="Love, Willie" w:date="2023-09-21T15:41:00Z">
            <w:rPr>
              <w:rFonts w:cstheme="minorHAnsi"/>
              <w:sz w:val="24"/>
            </w:rPr>
          </w:rPrChange>
        </w:rPr>
        <w:t>Achieve sustained long-term business profitability and growth</w:t>
      </w:r>
    </w:p>
    <w:p w14:paraId="4A0C1415" w14:textId="77777777" w:rsidR="00213DB8" w:rsidRPr="007F360A" w:rsidRDefault="00213DB8" w:rsidP="00213DB8">
      <w:pPr>
        <w:pStyle w:val="NoSpacing"/>
        <w:numPr>
          <w:ilvl w:val="0"/>
          <w:numId w:val="6"/>
        </w:numPr>
        <w:rPr>
          <w:rFonts w:cstheme="minorHAnsi"/>
          <w:rPrChange w:id="62" w:author="Love, Willie" w:date="2023-09-21T15:41:00Z">
            <w:rPr>
              <w:rFonts w:cstheme="minorHAnsi"/>
              <w:sz w:val="24"/>
            </w:rPr>
          </w:rPrChange>
        </w:rPr>
      </w:pPr>
      <w:r w:rsidRPr="007F360A">
        <w:rPr>
          <w:rFonts w:cstheme="minorHAnsi"/>
          <w:rPrChange w:id="63" w:author="Love, Willie" w:date="2023-09-21T15:41:00Z">
            <w:rPr>
              <w:rFonts w:cstheme="minorHAnsi"/>
              <w:sz w:val="24"/>
            </w:rPr>
          </w:rPrChange>
        </w:rPr>
        <w:t>Support the business strategy</w:t>
      </w:r>
    </w:p>
    <w:p w14:paraId="4C6B3588" w14:textId="77777777" w:rsidR="00634DD2" w:rsidRPr="007F360A" w:rsidRDefault="00634DD2">
      <w:pPr>
        <w:spacing w:before="13" w:line="260" w:lineRule="exact"/>
        <w:rPr>
          <w:rFonts w:cstheme="minorHAnsi"/>
          <w:rPrChange w:id="64" w:author="Love, Willie" w:date="2023-09-21T15:41:00Z">
            <w:rPr>
              <w:rFonts w:cstheme="minorHAnsi"/>
              <w:sz w:val="28"/>
              <w:szCs w:val="26"/>
            </w:rPr>
          </w:rPrChange>
        </w:rPr>
      </w:pPr>
    </w:p>
    <w:p w14:paraId="47F17C52" w14:textId="77777777" w:rsidR="00213DB8" w:rsidRPr="007F360A" w:rsidRDefault="00213DB8" w:rsidP="00213DB8">
      <w:pPr>
        <w:pStyle w:val="NoSpacing"/>
        <w:rPr>
          <w:rFonts w:cstheme="minorHAnsi"/>
          <w:b/>
          <w:bCs/>
          <w:color w:val="1F497D" w:themeColor="text2"/>
          <w:rPrChange w:id="65" w:author="Love, Willie" w:date="2023-09-21T15:41:00Z">
            <w:rPr>
              <w:rFonts w:cstheme="minorHAnsi"/>
              <w:b/>
              <w:bCs/>
              <w:color w:val="1F497D" w:themeColor="text2"/>
              <w:sz w:val="24"/>
            </w:rPr>
          </w:rPrChange>
        </w:rPr>
      </w:pPr>
      <w:r w:rsidRPr="007F360A">
        <w:rPr>
          <w:rFonts w:cstheme="minorHAnsi"/>
          <w:b/>
          <w:bCs/>
          <w:color w:val="1F497D" w:themeColor="text2"/>
          <w:rPrChange w:id="66" w:author="Love, Willie" w:date="2023-09-21T15:41:00Z">
            <w:rPr>
              <w:rFonts w:cstheme="minorHAnsi"/>
              <w:b/>
              <w:bCs/>
              <w:color w:val="1F497D" w:themeColor="text2"/>
              <w:sz w:val="24"/>
            </w:rPr>
          </w:rPrChange>
        </w:rPr>
        <w:t>PERFORMANCE METRICS AND INCENTIVE CALCULATIONS</w:t>
      </w:r>
    </w:p>
    <w:p w14:paraId="163B2E6F" w14:textId="77777777" w:rsidR="00837E9F" w:rsidRPr="007F360A" w:rsidRDefault="00837E9F" w:rsidP="00837E9F">
      <w:pPr>
        <w:widowControl/>
        <w:numPr>
          <w:ilvl w:val="2"/>
          <w:numId w:val="10"/>
        </w:numPr>
        <w:autoSpaceDE w:val="0"/>
        <w:autoSpaceDN w:val="0"/>
        <w:adjustRightInd w:val="0"/>
        <w:spacing w:after="44"/>
        <w:jc w:val="both"/>
        <w:rPr>
          <w:rFonts w:eastAsia="Times New Roman" w:cstheme="minorHAnsi"/>
          <w:color w:val="000000"/>
          <w:rPrChange w:id="67"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68" w:author="Love, Willie" w:date="2023-09-21T15:41:00Z">
            <w:rPr>
              <w:rFonts w:ascii="Times New Roman" w:eastAsia="Times New Roman" w:hAnsi="Times New Roman" w:cs="Times New Roman"/>
              <w:color w:val="000000"/>
              <w:sz w:val="24"/>
              <w:szCs w:val="24"/>
            </w:rPr>
          </w:rPrChange>
        </w:rPr>
        <w:t>RM’s will earn credits as per ICP parameters. This includes activities related to loan resolutions and Net Promoter Score (NPS).</w:t>
      </w:r>
    </w:p>
    <w:p w14:paraId="7771073A" w14:textId="77777777" w:rsidR="00837E9F" w:rsidRPr="007F360A" w:rsidRDefault="00837E9F" w:rsidP="00837E9F">
      <w:pPr>
        <w:widowControl/>
        <w:numPr>
          <w:ilvl w:val="2"/>
          <w:numId w:val="10"/>
        </w:numPr>
        <w:autoSpaceDE w:val="0"/>
        <w:autoSpaceDN w:val="0"/>
        <w:adjustRightInd w:val="0"/>
        <w:spacing w:after="44"/>
        <w:jc w:val="both"/>
        <w:rPr>
          <w:rFonts w:eastAsia="Times New Roman" w:cstheme="minorHAnsi"/>
          <w:color w:val="000000"/>
          <w:rPrChange w:id="69"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70" w:author="Love, Willie" w:date="2023-09-21T15:41:00Z">
            <w:rPr>
              <w:rFonts w:ascii="Times New Roman" w:eastAsia="Times New Roman" w:hAnsi="Times New Roman" w:cs="Times New Roman"/>
              <w:color w:val="000000"/>
              <w:sz w:val="24"/>
              <w:szCs w:val="24"/>
            </w:rPr>
          </w:rPrChange>
        </w:rPr>
        <w:t>Payout is tied to overall department performance metrics.</w:t>
      </w:r>
    </w:p>
    <w:p w14:paraId="462F3109" w14:textId="77777777" w:rsidR="00837E9F" w:rsidRPr="007F360A" w:rsidRDefault="00837E9F" w:rsidP="00837E9F">
      <w:pPr>
        <w:widowControl/>
        <w:numPr>
          <w:ilvl w:val="2"/>
          <w:numId w:val="10"/>
        </w:numPr>
        <w:autoSpaceDE w:val="0"/>
        <w:autoSpaceDN w:val="0"/>
        <w:adjustRightInd w:val="0"/>
        <w:spacing w:after="44"/>
        <w:jc w:val="both"/>
        <w:rPr>
          <w:rFonts w:eastAsia="Times New Roman" w:cstheme="minorHAnsi"/>
          <w:color w:val="000000"/>
          <w:rPrChange w:id="71" w:author="Love, Willie" w:date="2023-09-21T15:41:00Z">
            <w:rPr>
              <w:rFonts w:ascii="Times New Roman" w:eastAsia="Times New Roman" w:hAnsi="Times New Roman" w:cs="Times New Roman"/>
              <w:color w:val="000000"/>
              <w:szCs w:val="24"/>
            </w:rPr>
          </w:rPrChange>
        </w:rPr>
      </w:pPr>
      <w:r w:rsidRPr="007F360A">
        <w:rPr>
          <w:rFonts w:eastAsia="Times New Roman" w:cstheme="minorHAnsi"/>
          <w:color w:val="000000"/>
          <w:rPrChange w:id="72" w:author="Love, Willie" w:date="2023-09-21T15:41:00Z">
            <w:rPr>
              <w:rFonts w:ascii="Times New Roman" w:eastAsia="Times New Roman" w:hAnsi="Times New Roman" w:cs="Times New Roman"/>
              <w:color w:val="000000"/>
              <w:sz w:val="24"/>
              <w:szCs w:val="24"/>
            </w:rPr>
          </w:rPrChange>
        </w:rPr>
        <w:t>RM’s earning below the minimum resolution credits threshold will not be eligible for a resolution credit payout (Thresholds will be set at the beginning of each quarter).</w:t>
      </w:r>
    </w:p>
    <w:p w14:paraId="1B78EE94" w14:textId="77777777" w:rsidR="00837E9F" w:rsidRPr="007F360A" w:rsidRDefault="00837E9F" w:rsidP="00837E9F">
      <w:pPr>
        <w:widowControl/>
        <w:numPr>
          <w:ilvl w:val="2"/>
          <w:numId w:val="10"/>
        </w:numPr>
        <w:autoSpaceDE w:val="0"/>
        <w:autoSpaceDN w:val="0"/>
        <w:adjustRightInd w:val="0"/>
        <w:spacing w:after="44"/>
        <w:jc w:val="both"/>
        <w:rPr>
          <w:rFonts w:eastAsia="Times New Roman" w:cstheme="minorHAnsi"/>
          <w:color w:val="000000"/>
          <w:rPrChange w:id="73" w:author="Love, Willie" w:date="2023-09-21T15:41:00Z">
            <w:rPr>
              <w:rFonts w:ascii="Times New Roman" w:eastAsia="Times New Roman" w:hAnsi="Times New Roman" w:cs="Times New Roman"/>
              <w:color w:val="000000"/>
              <w:szCs w:val="24"/>
            </w:rPr>
          </w:rPrChange>
        </w:rPr>
      </w:pPr>
      <w:r w:rsidRPr="007F360A">
        <w:rPr>
          <w:rFonts w:eastAsia="Times New Roman" w:cstheme="minorHAnsi"/>
          <w:color w:val="000000"/>
          <w:rPrChange w:id="74" w:author="Love, Willie" w:date="2023-09-21T15:41:00Z">
            <w:rPr>
              <w:rFonts w:ascii="Times New Roman" w:eastAsia="Times New Roman" w:hAnsi="Times New Roman" w:cs="Times New Roman"/>
              <w:color w:val="000000"/>
              <w:sz w:val="24"/>
              <w:szCs w:val="24"/>
            </w:rPr>
          </w:rPrChange>
        </w:rPr>
        <w:t xml:space="preserve">Bottom ranked </w:t>
      </w:r>
      <w:r w:rsidR="00865241" w:rsidRPr="007F360A">
        <w:rPr>
          <w:rFonts w:eastAsia="Times New Roman" w:cstheme="minorHAnsi"/>
          <w:rPrChange w:id="75" w:author="Love, Willie" w:date="2023-09-21T15:41:00Z">
            <w:rPr>
              <w:rFonts w:ascii="Times New Roman" w:eastAsia="Times New Roman" w:hAnsi="Times New Roman" w:cs="Times New Roman"/>
              <w:sz w:val="24"/>
              <w:szCs w:val="24"/>
            </w:rPr>
          </w:rPrChange>
        </w:rPr>
        <w:t>RMs</w:t>
      </w:r>
      <w:r w:rsidRPr="007F360A">
        <w:rPr>
          <w:rFonts w:eastAsia="Times New Roman" w:cstheme="minorHAnsi"/>
          <w:color w:val="000000"/>
          <w:rPrChange w:id="76" w:author="Love, Willie" w:date="2023-09-21T15:41:00Z">
            <w:rPr>
              <w:rFonts w:ascii="Times New Roman" w:eastAsia="Times New Roman" w:hAnsi="Times New Roman" w:cs="Times New Roman"/>
              <w:color w:val="000000"/>
              <w:sz w:val="24"/>
              <w:szCs w:val="24"/>
            </w:rPr>
          </w:rPrChange>
        </w:rPr>
        <w:t xml:space="preserve"> based on NPS scores will not be eligible for NPS payout.</w:t>
      </w:r>
    </w:p>
    <w:p w14:paraId="0965621C" w14:textId="77777777" w:rsidR="00837E9F" w:rsidRPr="007F360A" w:rsidRDefault="00837E9F" w:rsidP="00837E9F">
      <w:pPr>
        <w:widowControl/>
        <w:autoSpaceDE w:val="0"/>
        <w:autoSpaceDN w:val="0"/>
        <w:adjustRightInd w:val="0"/>
        <w:ind w:left="1080"/>
        <w:rPr>
          <w:rFonts w:eastAsia="Times New Roman" w:cstheme="minorHAnsi"/>
          <w:color w:val="000000"/>
          <w:rPrChange w:id="77" w:author="Love, Willie" w:date="2023-09-21T15:41:00Z">
            <w:rPr>
              <w:rFonts w:ascii="Times New Roman" w:eastAsia="Times New Roman" w:hAnsi="Times New Roman" w:cs="Times New Roman"/>
              <w:color w:val="000000"/>
              <w:sz w:val="23"/>
              <w:szCs w:val="23"/>
            </w:rPr>
          </w:rPrChange>
        </w:rPr>
      </w:pPr>
    </w:p>
    <w:p w14:paraId="11718472" w14:textId="1901145C" w:rsidR="00A645D1" w:rsidRPr="007F360A" w:rsidDel="00FC01C5" w:rsidRDefault="00A645D1" w:rsidP="00837E9F">
      <w:pPr>
        <w:widowControl/>
        <w:rPr>
          <w:del w:id="78" w:author="Love, Willie" w:date="2023-09-21T15:44:00Z"/>
          <w:rFonts w:eastAsia="Times New Roman" w:cstheme="minorHAnsi"/>
          <w:color w:val="000000"/>
          <w:rPrChange w:id="79" w:author="Love, Willie" w:date="2023-09-21T15:41:00Z">
            <w:rPr>
              <w:del w:id="80" w:author="Love, Willie" w:date="2023-09-21T15:44:00Z"/>
              <w:rFonts w:ascii="Times New Roman" w:eastAsia="Times New Roman" w:hAnsi="Times New Roman" w:cs="Times New Roman"/>
              <w:color w:val="000000"/>
              <w:sz w:val="23"/>
              <w:szCs w:val="23"/>
            </w:rPr>
          </w:rPrChange>
        </w:rPr>
      </w:pPr>
    </w:p>
    <w:p w14:paraId="4AF2CCB3" w14:textId="5976C5C5" w:rsidR="00A645D1" w:rsidRPr="007F360A" w:rsidDel="00FC01C5" w:rsidRDefault="00A645D1" w:rsidP="00837E9F">
      <w:pPr>
        <w:widowControl/>
        <w:rPr>
          <w:del w:id="81" w:author="Love, Willie" w:date="2023-09-21T15:44:00Z"/>
          <w:rFonts w:eastAsia="Times New Roman" w:cstheme="minorHAnsi"/>
          <w:color w:val="000000"/>
          <w:rPrChange w:id="82" w:author="Love, Willie" w:date="2023-09-21T15:41:00Z">
            <w:rPr>
              <w:del w:id="83" w:author="Love, Willie" w:date="2023-09-21T15:44:00Z"/>
              <w:rFonts w:ascii="Times New Roman" w:eastAsia="Times New Roman" w:hAnsi="Times New Roman" w:cs="Times New Roman"/>
              <w:color w:val="000000"/>
              <w:sz w:val="23"/>
              <w:szCs w:val="23"/>
            </w:rPr>
          </w:rPrChange>
        </w:rPr>
      </w:pPr>
    </w:p>
    <w:p w14:paraId="5FA3CD36" w14:textId="3C8DF7D3" w:rsidR="00A645D1" w:rsidRPr="007F360A" w:rsidDel="00FC01C5" w:rsidRDefault="00A645D1" w:rsidP="00837E9F">
      <w:pPr>
        <w:widowControl/>
        <w:rPr>
          <w:del w:id="84" w:author="Love, Willie" w:date="2023-09-21T15:44:00Z"/>
          <w:rFonts w:eastAsia="Times New Roman" w:cstheme="minorHAnsi"/>
          <w:color w:val="000000"/>
          <w:rPrChange w:id="85" w:author="Love, Willie" w:date="2023-09-21T15:41:00Z">
            <w:rPr>
              <w:del w:id="86" w:author="Love, Willie" w:date="2023-09-21T15:44:00Z"/>
              <w:rFonts w:ascii="Times New Roman" w:eastAsia="Times New Roman" w:hAnsi="Times New Roman" w:cs="Times New Roman"/>
              <w:color w:val="000000"/>
              <w:sz w:val="23"/>
              <w:szCs w:val="23"/>
            </w:rPr>
          </w:rPrChange>
        </w:rPr>
      </w:pPr>
    </w:p>
    <w:p w14:paraId="2A0476D2" w14:textId="2D692AA7" w:rsidR="00172D8A" w:rsidRPr="007F360A" w:rsidDel="00FC01C5" w:rsidRDefault="00172D8A" w:rsidP="00837E9F">
      <w:pPr>
        <w:widowControl/>
        <w:rPr>
          <w:del w:id="87" w:author="Love, Willie" w:date="2023-09-21T15:44:00Z"/>
          <w:rFonts w:eastAsia="Times New Roman" w:cstheme="minorHAnsi"/>
          <w:b/>
          <w:rPrChange w:id="88" w:author="Love, Willie" w:date="2023-09-21T15:41:00Z">
            <w:rPr>
              <w:del w:id="89" w:author="Love, Willie" w:date="2023-09-21T15:44:00Z"/>
              <w:rFonts w:ascii="Times New Roman" w:eastAsia="Times New Roman" w:hAnsi="Times New Roman" w:cs="Times New Roman"/>
              <w:b/>
              <w:sz w:val="24"/>
              <w:szCs w:val="20"/>
            </w:rPr>
          </w:rPrChange>
        </w:rPr>
      </w:pPr>
    </w:p>
    <w:p w14:paraId="084F26D7" w14:textId="369609B5" w:rsidR="00172D8A" w:rsidRPr="007F360A" w:rsidDel="00FC01C5" w:rsidRDefault="00172D8A" w:rsidP="00837E9F">
      <w:pPr>
        <w:widowControl/>
        <w:rPr>
          <w:del w:id="90" w:author="Love, Willie" w:date="2023-09-21T15:44:00Z"/>
          <w:rFonts w:eastAsia="Times New Roman" w:cstheme="minorHAnsi"/>
          <w:b/>
          <w:rPrChange w:id="91" w:author="Love, Willie" w:date="2023-09-21T15:41:00Z">
            <w:rPr>
              <w:del w:id="92" w:author="Love, Willie" w:date="2023-09-21T15:44:00Z"/>
              <w:rFonts w:ascii="Times New Roman" w:eastAsia="Times New Roman" w:hAnsi="Times New Roman" w:cs="Times New Roman"/>
              <w:b/>
              <w:sz w:val="24"/>
              <w:szCs w:val="20"/>
            </w:rPr>
          </w:rPrChange>
        </w:rPr>
      </w:pPr>
    </w:p>
    <w:p w14:paraId="5F91C3B2" w14:textId="34FF31B5" w:rsidR="00172D8A" w:rsidRPr="007F360A" w:rsidDel="00FC01C5" w:rsidRDefault="00172D8A" w:rsidP="00837E9F">
      <w:pPr>
        <w:widowControl/>
        <w:rPr>
          <w:del w:id="93" w:author="Love, Willie" w:date="2023-09-21T15:44:00Z"/>
          <w:rFonts w:eastAsia="Times New Roman" w:cstheme="minorHAnsi"/>
          <w:b/>
          <w:rPrChange w:id="94" w:author="Love, Willie" w:date="2023-09-21T15:41:00Z">
            <w:rPr>
              <w:del w:id="95" w:author="Love, Willie" w:date="2023-09-21T15:44:00Z"/>
              <w:rFonts w:ascii="Times New Roman" w:eastAsia="Times New Roman" w:hAnsi="Times New Roman" w:cs="Times New Roman"/>
              <w:b/>
              <w:sz w:val="24"/>
              <w:szCs w:val="20"/>
            </w:rPr>
          </w:rPrChange>
        </w:rPr>
      </w:pPr>
    </w:p>
    <w:p w14:paraId="760D6957" w14:textId="2F8FE705" w:rsidR="00865241" w:rsidRPr="007F360A" w:rsidDel="00FC01C5" w:rsidRDefault="00865241" w:rsidP="00837E9F">
      <w:pPr>
        <w:widowControl/>
        <w:rPr>
          <w:ins w:id="96" w:author="Lagman, Kristine Charrie" w:date="2022-04-29T22:47:00Z"/>
          <w:del w:id="97" w:author="Love, Willie" w:date="2023-09-21T15:44:00Z"/>
          <w:rFonts w:eastAsia="Times New Roman" w:cstheme="minorHAnsi"/>
          <w:b/>
          <w:rPrChange w:id="98" w:author="Love, Willie" w:date="2023-09-21T15:41:00Z">
            <w:rPr>
              <w:ins w:id="99" w:author="Lagman, Kristine Charrie" w:date="2022-04-29T22:47:00Z"/>
              <w:del w:id="100" w:author="Love, Willie" w:date="2023-09-21T15:44:00Z"/>
              <w:rFonts w:ascii="Times New Roman" w:eastAsia="Times New Roman" w:hAnsi="Times New Roman" w:cs="Times New Roman"/>
              <w:b/>
              <w:sz w:val="24"/>
              <w:szCs w:val="20"/>
            </w:rPr>
          </w:rPrChange>
        </w:rPr>
      </w:pPr>
    </w:p>
    <w:p w14:paraId="7B8F1B19" w14:textId="352C7E5C" w:rsidR="00865241" w:rsidRPr="007F360A" w:rsidDel="00FC01C5" w:rsidRDefault="00865241" w:rsidP="00837E9F">
      <w:pPr>
        <w:widowControl/>
        <w:rPr>
          <w:ins w:id="101" w:author="Lagman, Kristine Charrie" w:date="2022-04-29T22:47:00Z"/>
          <w:del w:id="102" w:author="Love, Willie" w:date="2023-09-21T15:44:00Z"/>
          <w:rFonts w:eastAsia="Times New Roman" w:cstheme="minorHAnsi"/>
          <w:b/>
          <w:rPrChange w:id="103" w:author="Love, Willie" w:date="2023-09-21T15:41:00Z">
            <w:rPr>
              <w:ins w:id="104" w:author="Lagman, Kristine Charrie" w:date="2022-04-29T22:47:00Z"/>
              <w:del w:id="105" w:author="Love, Willie" w:date="2023-09-21T15:44:00Z"/>
              <w:rFonts w:ascii="Times New Roman" w:eastAsia="Times New Roman" w:hAnsi="Times New Roman" w:cs="Times New Roman"/>
              <w:b/>
              <w:sz w:val="24"/>
              <w:szCs w:val="20"/>
            </w:rPr>
          </w:rPrChange>
        </w:rPr>
      </w:pPr>
    </w:p>
    <w:p w14:paraId="3C0F8EE2" w14:textId="77777777" w:rsidR="00837E9F" w:rsidRPr="007F360A" w:rsidRDefault="00837E9F" w:rsidP="00837E9F">
      <w:pPr>
        <w:widowControl/>
        <w:rPr>
          <w:rFonts w:eastAsia="Times New Roman" w:cstheme="minorHAnsi"/>
          <w:color w:val="000000"/>
          <w:rPrChange w:id="106"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b/>
          <w:rPrChange w:id="107" w:author="Love, Willie" w:date="2023-09-21T15:41:00Z">
            <w:rPr>
              <w:rFonts w:ascii="Times New Roman" w:eastAsia="Times New Roman" w:hAnsi="Times New Roman" w:cs="Times New Roman"/>
              <w:b/>
              <w:sz w:val="24"/>
              <w:szCs w:val="20"/>
            </w:rPr>
          </w:rPrChange>
        </w:rPr>
        <w:t>Department</w:t>
      </w:r>
      <w:r w:rsidRPr="007F360A">
        <w:rPr>
          <w:rFonts w:eastAsia="Times New Roman" w:cstheme="minorHAnsi"/>
          <w:b/>
          <w:color w:val="000000"/>
          <w:rPrChange w:id="108" w:author="Love, Willie" w:date="2023-09-21T15:41:00Z">
            <w:rPr>
              <w:rFonts w:ascii="Times New Roman" w:eastAsia="Times New Roman" w:hAnsi="Times New Roman" w:cs="Times New Roman"/>
              <w:b/>
              <w:color w:val="000000"/>
              <w:sz w:val="24"/>
              <w:szCs w:val="24"/>
            </w:rPr>
          </w:rPrChange>
        </w:rPr>
        <w:t xml:space="preserve"> Level Metrics</w:t>
      </w:r>
    </w:p>
    <w:p w14:paraId="3BE9573B" w14:textId="77777777" w:rsidR="00837E9F" w:rsidRPr="007F360A" w:rsidRDefault="00837E9F" w:rsidP="00837E9F">
      <w:pPr>
        <w:widowControl/>
        <w:ind w:left="720"/>
        <w:contextualSpacing/>
        <w:jc w:val="both"/>
        <w:rPr>
          <w:rFonts w:eastAsia="Times New Roman" w:cstheme="minorHAnsi"/>
          <w:color w:val="000000"/>
          <w:rPrChange w:id="109" w:author="Love, Willie" w:date="2023-09-21T15:41:00Z">
            <w:rPr>
              <w:rFonts w:ascii="Times New Roman" w:eastAsia="Times New Roman" w:hAnsi="Times New Roman" w:cs="Times New Roman"/>
              <w:color w:val="000000"/>
              <w:sz w:val="24"/>
              <w:szCs w:val="24"/>
            </w:rPr>
          </w:rPrChange>
        </w:rPr>
      </w:pPr>
    </w:p>
    <w:p w14:paraId="01C45831" w14:textId="77777777" w:rsidR="00837E9F" w:rsidRPr="007F360A" w:rsidRDefault="00837E9F" w:rsidP="00837E9F">
      <w:pPr>
        <w:widowControl/>
        <w:numPr>
          <w:ilvl w:val="0"/>
          <w:numId w:val="16"/>
        </w:numPr>
        <w:contextualSpacing/>
        <w:jc w:val="both"/>
        <w:rPr>
          <w:rFonts w:eastAsia="Times New Roman" w:cstheme="minorHAnsi"/>
          <w:color w:val="000000"/>
          <w:rPrChange w:id="110"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b/>
          <w:color w:val="000000"/>
          <w:rPrChange w:id="111" w:author="Love, Willie" w:date="2023-09-21T15:41:00Z">
            <w:rPr>
              <w:rFonts w:ascii="Times New Roman" w:eastAsia="Times New Roman" w:hAnsi="Times New Roman" w:cs="Times New Roman"/>
              <w:b/>
              <w:color w:val="000000"/>
              <w:sz w:val="24"/>
              <w:szCs w:val="24"/>
            </w:rPr>
          </w:rPrChange>
        </w:rPr>
        <w:t>Department Metric 1– Cure Rate</w:t>
      </w:r>
    </w:p>
    <w:p w14:paraId="6477F689" w14:textId="77777777" w:rsidR="00837E9F" w:rsidRPr="007F360A" w:rsidRDefault="00837E9F" w:rsidP="00837E9F">
      <w:pPr>
        <w:widowControl/>
        <w:numPr>
          <w:ilvl w:val="0"/>
          <w:numId w:val="11"/>
        </w:numPr>
        <w:contextualSpacing/>
        <w:jc w:val="both"/>
        <w:rPr>
          <w:rFonts w:eastAsia="Times New Roman" w:cstheme="minorHAnsi"/>
          <w:color w:val="000000"/>
          <w:rPrChange w:id="112"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13" w:author="Love, Willie" w:date="2023-09-21T15:41:00Z">
            <w:rPr>
              <w:rFonts w:ascii="Times New Roman" w:eastAsia="Times New Roman" w:hAnsi="Times New Roman" w:cs="Times New Roman"/>
              <w:color w:val="000000"/>
              <w:sz w:val="24"/>
              <w:szCs w:val="24"/>
            </w:rPr>
          </w:rPrChange>
        </w:rPr>
        <w:t>Fifty percent of the monthly funding of the ICP payout pool is tied to overall department performance on cure rate.</w:t>
      </w:r>
    </w:p>
    <w:p w14:paraId="6939E273" w14:textId="77777777" w:rsidR="00837E9F" w:rsidRPr="007F360A" w:rsidRDefault="00837E9F" w:rsidP="00837E9F">
      <w:pPr>
        <w:widowControl/>
        <w:numPr>
          <w:ilvl w:val="0"/>
          <w:numId w:val="11"/>
        </w:numPr>
        <w:contextualSpacing/>
        <w:jc w:val="both"/>
        <w:rPr>
          <w:rFonts w:eastAsia="Times New Roman" w:cstheme="minorHAnsi"/>
          <w:color w:val="000000"/>
          <w:rPrChange w:id="114"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15" w:author="Love, Willie" w:date="2023-09-21T15:41:00Z">
            <w:rPr>
              <w:rFonts w:ascii="Times New Roman" w:eastAsia="Times New Roman" w:hAnsi="Times New Roman" w:cs="Times New Roman"/>
              <w:color w:val="000000"/>
              <w:sz w:val="24"/>
              <w:szCs w:val="24"/>
            </w:rPr>
          </w:rPrChange>
        </w:rPr>
        <w:t>Actual pool for cure rate for a given month will be based on achievement level against cure rate target.</w:t>
      </w:r>
    </w:p>
    <w:p w14:paraId="6CB15035" w14:textId="77777777" w:rsidR="00837E9F" w:rsidRPr="007F360A" w:rsidRDefault="00837E9F" w:rsidP="00837E9F">
      <w:pPr>
        <w:widowControl/>
        <w:numPr>
          <w:ilvl w:val="0"/>
          <w:numId w:val="11"/>
        </w:numPr>
        <w:contextualSpacing/>
        <w:jc w:val="both"/>
        <w:rPr>
          <w:rFonts w:eastAsia="Times New Roman" w:cstheme="minorHAnsi"/>
          <w:color w:val="000000"/>
          <w:rPrChange w:id="116"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17" w:author="Love, Willie" w:date="2023-09-21T15:41:00Z">
            <w:rPr>
              <w:rFonts w:ascii="Times New Roman" w:eastAsia="Times New Roman" w:hAnsi="Times New Roman" w:cs="Times New Roman"/>
              <w:color w:val="000000"/>
              <w:sz w:val="24"/>
              <w:szCs w:val="24"/>
            </w:rPr>
          </w:rPrChange>
        </w:rPr>
        <w:t xml:space="preserve">Cure rate for a month is Total Resolutions / All loans </w:t>
      </w:r>
      <w:r w:rsidR="00C81AA3" w:rsidRPr="007F360A">
        <w:rPr>
          <w:rFonts w:eastAsia="Times New Roman" w:cstheme="minorHAnsi"/>
          <w:color w:val="000000"/>
          <w:rPrChange w:id="118" w:author="Love, Willie" w:date="2023-09-21T15:41:00Z">
            <w:rPr>
              <w:rFonts w:ascii="Times New Roman" w:eastAsia="Times New Roman" w:hAnsi="Times New Roman" w:cs="Times New Roman"/>
              <w:color w:val="000000"/>
              <w:sz w:val="24"/>
              <w:szCs w:val="24"/>
            </w:rPr>
          </w:rPrChange>
        </w:rPr>
        <w:t xml:space="preserve">in a default </w:t>
      </w:r>
      <w:r w:rsidRPr="007F360A">
        <w:rPr>
          <w:rFonts w:eastAsia="Times New Roman" w:cstheme="minorHAnsi"/>
          <w:color w:val="000000"/>
          <w:rPrChange w:id="119" w:author="Love, Willie" w:date="2023-09-21T15:41:00Z">
            <w:rPr>
              <w:rFonts w:ascii="Times New Roman" w:eastAsia="Times New Roman" w:hAnsi="Times New Roman" w:cs="Times New Roman"/>
              <w:color w:val="000000"/>
              <w:sz w:val="24"/>
              <w:szCs w:val="24"/>
            </w:rPr>
          </w:rPrChange>
        </w:rPr>
        <w:t>status at beginning of month (excluding REO loans).</w:t>
      </w:r>
    </w:p>
    <w:p w14:paraId="695EF9D0" w14:textId="77777777" w:rsidR="00837E9F" w:rsidRDefault="00837E9F" w:rsidP="00837E9F">
      <w:pPr>
        <w:widowControl/>
        <w:numPr>
          <w:ilvl w:val="0"/>
          <w:numId w:val="11"/>
        </w:numPr>
        <w:contextualSpacing/>
        <w:jc w:val="both"/>
        <w:rPr>
          <w:ins w:id="120" w:author="Love, Willie" w:date="2023-09-21T15:44:00Z"/>
          <w:rFonts w:eastAsia="Times New Roman" w:cstheme="minorHAnsi"/>
          <w:color w:val="000000"/>
        </w:rPr>
      </w:pPr>
      <w:r w:rsidRPr="007F360A">
        <w:rPr>
          <w:rFonts w:eastAsia="Times New Roman" w:cstheme="minorHAnsi"/>
          <w:color w:val="000000"/>
          <w:rPrChange w:id="121" w:author="Love, Willie" w:date="2023-09-21T15:41:00Z">
            <w:rPr>
              <w:rFonts w:ascii="Times New Roman" w:eastAsia="Times New Roman" w:hAnsi="Times New Roman" w:cs="Times New Roman"/>
              <w:color w:val="000000"/>
              <w:sz w:val="24"/>
              <w:szCs w:val="24"/>
            </w:rPr>
          </w:rPrChange>
        </w:rPr>
        <w:t xml:space="preserve">Cure rate targets will be set by </w:t>
      </w:r>
      <w:r w:rsidR="00C81AA3" w:rsidRPr="007F360A">
        <w:rPr>
          <w:rFonts w:eastAsia="Times New Roman" w:cstheme="minorHAnsi"/>
          <w:rPrChange w:id="122" w:author="Love, Willie" w:date="2023-09-21T15:41:00Z">
            <w:rPr>
              <w:rFonts w:ascii="Times New Roman" w:eastAsia="Times New Roman" w:hAnsi="Times New Roman" w:cs="Times New Roman"/>
              <w:sz w:val="24"/>
              <w:szCs w:val="24"/>
            </w:rPr>
          </w:rPrChange>
        </w:rPr>
        <w:t>Director</w:t>
      </w:r>
      <w:r w:rsidR="00C81AA3" w:rsidRPr="007F360A">
        <w:rPr>
          <w:rFonts w:eastAsia="Times New Roman" w:cstheme="minorHAnsi"/>
          <w:color w:val="000000"/>
          <w:rPrChange w:id="123" w:author="Love, Willie" w:date="2023-09-21T15:41:00Z">
            <w:rPr>
              <w:rFonts w:ascii="Times New Roman" w:eastAsia="Times New Roman" w:hAnsi="Times New Roman" w:cs="Times New Roman"/>
              <w:color w:val="000000"/>
              <w:sz w:val="24"/>
              <w:szCs w:val="24"/>
            </w:rPr>
          </w:rPrChange>
        </w:rPr>
        <w:t xml:space="preserve"> </w:t>
      </w:r>
      <w:r w:rsidRPr="007F360A">
        <w:rPr>
          <w:rFonts w:eastAsia="Times New Roman" w:cstheme="minorHAnsi"/>
          <w:color w:val="000000"/>
          <w:rPrChange w:id="124" w:author="Love, Willie" w:date="2023-09-21T15:41:00Z">
            <w:rPr>
              <w:rFonts w:ascii="Times New Roman" w:eastAsia="Times New Roman" w:hAnsi="Times New Roman" w:cs="Times New Roman"/>
              <w:color w:val="000000"/>
              <w:sz w:val="24"/>
              <w:szCs w:val="24"/>
            </w:rPr>
          </w:rPrChange>
        </w:rPr>
        <w:t>at the beginning of each quarter.</w:t>
      </w:r>
    </w:p>
    <w:p w14:paraId="4475651E" w14:textId="77777777" w:rsidR="007F6563" w:rsidRDefault="007F6563" w:rsidP="007F6563">
      <w:pPr>
        <w:widowControl/>
        <w:ind w:left="1080"/>
        <w:contextualSpacing/>
        <w:jc w:val="both"/>
        <w:rPr>
          <w:ins w:id="125" w:author="Love, Willie" w:date="2023-09-21T15:44:00Z"/>
          <w:rFonts w:eastAsia="Times New Roman" w:cstheme="minorHAnsi"/>
          <w:color w:val="000000"/>
        </w:rPr>
      </w:pPr>
    </w:p>
    <w:p w14:paraId="46296B68" w14:textId="77777777" w:rsidR="007F6563" w:rsidRPr="007F360A" w:rsidRDefault="007F6563">
      <w:pPr>
        <w:widowControl/>
        <w:ind w:left="1080"/>
        <w:contextualSpacing/>
        <w:jc w:val="both"/>
        <w:rPr>
          <w:rFonts w:eastAsia="Times New Roman" w:cstheme="minorHAnsi"/>
          <w:color w:val="000000"/>
          <w:rPrChange w:id="126" w:author="Love, Willie" w:date="2023-09-21T15:41:00Z">
            <w:rPr>
              <w:rFonts w:ascii="Times New Roman" w:eastAsia="Times New Roman" w:hAnsi="Times New Roman" w:cs="Times New Roman"/>
              <w:color w:val="000000"/>
              <w:sz w:val="24"/>
              <w:szCs w:val="24"/>
            </w:rPr>
          </w:rPrChange>
        </w:rPr>
        <w:pPrChange w:id="127" w:author="Love, Willie" w:date="2023-09-21T15:44:00Z">
          <w:pPr>
            <w:widowControl/>
            <w:numPr>
              <w:numId w:val="11"/>
            </w:numPr>
            <w:ind w:left="1080" w:hanging="360"/>
            <w:contextualSpacing/>
            <w:jc w:val="both"/>
          </w:pPr>
        </w:pPrChange>
      </w:pPr>
    </w:p>
    <w:p w14:paraId="7BA28470" w14:textId="77777777" w:rsidR="00837E9F" w:rsidRPr="007F360A" w:rsidRDefault="00837E9F" w:rsidP="00837E9F">
      <w:pPr>
        <w:widowControl/>
        <w:jc w:val="both"/>
        <w:rPr>
          <w:rFonts w:eastAsia="Times New Roman" w:cstheme="minorHAnsi"/>
          <w:color w:val="000000"/>
          <w:rPrChange w:id="128" w:author="Love, Willie" w:date="2023-09-21T15:41:00Z">
            <w:rPr>
              <w:rFonts w:ascii="Times New Roman" w:eastAsia="Times New Roman" w:hAnsi="Times New Roman" w:cs="Times New Roman"/>
              <w:color w:val="000000"/>
              <w:sz w:val="24"/>
              <w:szCs w:val="24"/>
            </w:rPr>
          </w:rPrChange>
        </w:rPr>
      </w:pPr>
    </w:p>
    <w:p w14:paraId="24BFC1C3" w14:textId="77777777" w:rsidR="00837E9F" w:rsidRPr="007F360A" w:rsidRDefault="00837E9F" w:rsidP="00837E9F">
      <w:pPr>
        <w:widowControl/>
        <w:numPr>
          <w:ilvl w:val="0"/>
          <w:numId w:val="16"/>
        </w:numPr>
        <w:contextualSpacing/>
        <w:jc w:val="both"/>
        <w:rPr>
          <w:rFonts w:eastAsia="Times New Roman" w:cstheme="minorHAnsi"/>
          <w:color w:val="000000"/>
          <w:rPrChange w:id="129"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b/>
          <w:color w:val="000000"/>
          <w:rPrChange w:id="130" w:author="Love, Willie" w:date="2023-09-21T15:41:00Z">
            <w:rPr>
              <w:rFonts w:ascii="Times New Roman" w:eastAsia="Times New Roman" w:hAnsi="Times New Roman" w:cs="Times New Roman"/>
              <w:b/>
              <w:color w:val="000000"/>
              <w:sz w:val="24"/>
              <w:szCs w:val="24"/>
            </w:rPr>
          </w:rPrChange>
        </w:rPr>
        <w:lastRenderedPageBreak/>
        <w:t>Department Metric 2– NPS</w:t>
      </w:r>
    </w:p>
    <w:p w14:paraId="6B792017" w14:textId="77777777" w:rsidR="00837E9F" w:rsidRPr="007F360A" w:rsidRDefault="00837E9F" w:rsidP="00837E9F">
      <w:pPr>
        <w:widowControl/>
        <w:numPr>
          <w:ilvl w:val="0"/>
          <w:numId w:val="11"/>
        </w:numPr>
        <w:contextualSpacing/>
        <w:jc w:val="both"/>
        <w:rPr>
          <w:rFonts w:eastAsia="Times New Roman" w:cstheme="minorHAnsi"/>
          <w:color w:val="000000"/>
          <w:rPrChange w:id="131"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32" w:author="Love, Willie" w:date="2023-09-21T15:41:00Z">
            <w:rPr>
              <w:rFonts w:ascii="Times New Roman" w:eastAsia="Times New Roman" w:hAnsi="Times New Roman" w:cs="Times New Roman"/>
              <w:color w:val="000000"/>
              <w:sz w:val="24"/>
              <w:szCs w:val="24"/>
            </w:rPr>
          </w:rPrChange>
        </w:rPr>
        <w:t>Fifty percent of the monthly funding of the ICP payout pool is tied to overall department performance on NPS survey scores.</w:t>
      </w:r>
    </w:p>
    <w:p w14:paraId="20D112C9" w14:textId="77777777" w:rsidR="00837E9F" w:rsidRPr="007F360A" w:rsidRDefault="00837E9F" w:rsidP="00837E9F">
      <w:pPr>
        <w:widowControl/>
        <w:numPr>
          <w:ilvl w:val="0"/>
          <w:numId w:val="11"/>
        </w:numPr>
        <w:contextualSpacing/>
        <w:jc w:val="both"/>
        <w:rPr>
          <w:rFonts w:eastAsia="Times New Roman" w:cstheme="minorHAnsi"/>
          <w:color w:val="000000"/>
          <w:rPrChange w:id="133"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34" w:author="Love, Willie" w:date="2023-09-21T15:41:00Z">
            <w:rPr>
              <w:rFonts w:ascii="Times New Roman" w:eastAsia="Times New Roman" w:hAnsi="Times New Roman" w:cs="Times New Roman"/>
              <w:color w:val="000000"/>
              <w:sz w:val="24"/>
              <w:szCs w:val="24"/>
            </w:rPr>
          </w:rPrChange>
        </w:rPr>
        <w:t>Actual payout pool for NPS for a given month will be based on achievement level against NPS target.</w:t>
      </w:r>
    </w:p>
    <w:p w14:paraId="0FCA6963" w14:textId="77777777" w:rsidR="00837E9F" w:rsidRPr="007F360A" w:rsidRDefault="00837E9F" w:rsidP="00837E9F">
      <w:pPr>
        <w:widowControl/>
        <w:numPr>
          <w:ilvl w:val="0"/>
          <w:numId w:val="11"/>
        </w:numPr>
        <w:contextualSpacing/>
        <w:jc w:val="both"/>
        <w:rPr>
          <w:rFonts w:eastAsia="Times New Roman" w:cstheme="minorHAnsi"/>
          <w:color w:val="000000"/>
          <w:rPrChange w:id="135"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36" w:author="Love, Willie" w:date="2023-09-21T15:41:00Z">
            <w:rPr>
              <w:rFonts w:ascii="Times New Roman" w:eastAsia="Times New Roman" w:hAnsi="Times New Roman" w:cs="Times New Roman"/>
              <w:color w:val="000000"/>
              <w:sz w:val="24"/>
              <w:szCs w:val="24"/>
            </w:rPr>
          </w:rPrChange>
        </w:rPr>
        <w:t>NPS score for a month is calculated as (total number of Promoters – total number of Detractors) / total number of surveys (i.e. No. of Promoter + No. of Passive + No. of Detractor).</w:t>
      </w:r>
    </w:p>
    <w:p w14:paraId="6339AF90" w14:textId="77777777" w:rsidR="00837E9F" w:rsidRPr="007F360A" w:rsidRDefault="00837E9F" w:rsidP="00837E9F">
      <w:pPr>
        <w:widowControl/>
        <w:numPr>
          <w:ilvl w:val="0"/>
          <w:numId w:val="11"/>
        </w:numPr>
        <w:contextualSpacing/>
        <w:jc w:val="both"/>
        <w:rPr>
          <w:rFonts w:eastAsia="Times New Roman" w:cstheme="minorHAnsi"/>
          <w:color w:val="000000"/>
          <w:rPrChange w:id="137"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38" w:author="Love, Willie" w:date="2023-09-21T15:41:00Z">
            <w:rPr>
              <w:rFonts w:ascii="Times New Roman" w:eastAsia="Times New Roman" w:hAnsi="Times New Roman" w:cs="Times New Roman"/>
              <w:color w:val="000000"/>
              <w:sz w:val="24"/>
              <w:szCs w:val="24"/>
            </w:rPr>
          </w:rPrChange>
        </w:rPr>
        <w:t xml:space="preserve">NPS targets will be set by </w:t>
      </w:r>
      <w:del w:id="139" w:author="Lagman, Kristine Charrie" w:date="2022-04-29T22:48:00Z">
        <w:r w:rsidRPr="007F360A" w:rsidDel="00865241">
          <w:rPr>
            <w:rFonts w:eastAsia="Times New Roman" w:cstheme="minorHAnsi"/>
            <w:color w:val="000000"/>
            <w:rPrChange w:id="140" w:author="Love, Willie" w:date="2023-09-21T15:41:00Z">
              <w:rPr>
                <w:rFonts w:ascii="Times New Roman" w:eastAsia="Times New Roman" w:hAnsi="Times New Roman" w:cs="Times New Roman"/>
                <w:color w:val="000000"/>
                <w:sz w:val="24"/>
                <w:szCs w:val="24"/>
              </w:rPr>
            </w:rPrChange>
          </w:rPr>
          <w:delText xml:space="preserve"> </w:delText>
        </w:r>
      </w:del>
      <w:r w:rsidR="00865241" w:rsidRPr="007F360A">
        <w:rPr>
          <w:rFonts w:eastAsia="Times New Roman" w:cstheme="minorHAnsi"/>
          <w:rPrChange w:id="141" w:author="Love, Willie" w:date="2023-09-21T15:41:00Z">
            <w:rPr>
              <w:rFonts w:ascii="Times New Roman" w:eastAsia="Times New Roman" w:hAnsi="Times New Roman" w:cs="Times New Roman"/>
              <w:sz w:val="24"/>
              <w:szCs w:val="24"/>
            </w:rPr>
          </w:rPrChange>
        </w:rPr>
        <w:t>Director</w:t>
      </w:r>
      <w:ins w:id="142" w:author="Lagman, Kristine Charrie" w:date="2022-04-29T22:48:00Z">
        <w:r w:rsidR="00865241" w:rsidRPr="007F360A">
          <w:rPr>
            <w:rFonts w:eastAsia="Times New Roman" w:cstheme="minorHAnsi"/>
            <w:color w:val="000000"/>
            <w:rPrChange w:id="143" w:author="Love, Willie" w:date="2023-09-21T15:41:00Z">
              <w:rPr>
                <w:rFonts w:ascii="Times New Roman" w:eastAsia="Times New Roman" w:hAnsi="Times New Roman" w:cs="Times New Roman"/>
                <w:color w:val="000000"/>
                <w:sz w:val="24"/>
                <w:szCs w:val="24"/>
              </w:rPr>
            </w:rPrChange>
          </w:rPr>
          <w:t xml:space="preserve"> </w:t>
        </w:r>
      </w:ins>
      <w:r w:rsidRPr="007F360A">
        <w:rPr>
          <w:rFonts w:eastAsia="Times New Roman" w:cstheme="minorHAnsi"/>
          <w:color w:val="000000"/>
          <w:rPrChange w:id="144" w:author="Love, Willie" w:date="2023-09-21T15:41:00Z">
            <w:rPr>
              <w:rFonts w:ascii="Times New Roman" w:eastAsia="Times New Roman" w:hAnsi="Times New Roman" w:cs="Times New Roman"/>
              <w:color w:val="000000"/>
              <w:sz w:val="24"/>
              <w:szCs w:val="24"/>
            </w:rPr>
          </w:rPrChange>
        </w:rPr>
        <w:t>at the beginning of each quarter.</w:t>
      </w:r>
    </w:p>
    <w:p w14:paraId="371114C9" w14:textId="77777777" w:rsidR="00837E9F" w:rsidRPr="007F360A" w:rsidRDefault="00837E9F" w:rsidP="00837E9F">
      <w:pPr>
        <w:widowControl/>
        <w:jc w:val="both"/>
        <w:rPr>
          <w:rFonts w:eastAsia="Times New Roman" w:cstheme="minorHAnsi"/>
          <w:color w:val="000000"/>
          <w:rPrChange w:id="145" w:author="Love, Willie" w:date="2023-09-21T15:41:00Z">
            <w:rPr>
              <w:rFonts w:ascii="Times New Roman" w:eastAsia="Times New Roman" w:hAnsi="Times New Roman" w:cs="Times New Roman"/>
              <w:color w:val="000000"/>
              <w:sz w:val="24"/>
              <w:szCs w:val="24"/>
            </w:rPr>
          </w:rPrChange>
        </w:rPr>
      </w:pPr>
    </w:p>
    <w:p w14:paraId="255724F5" w14:textId="77777777" w:rsidR="00837E9F" w:rsidRPr="007F360A" w:rsidRDefault="00837E9F" w:rsidP="00837E9F">
      <w:pPr>
        <w:widowControl/>
        <w:rPr>
          <w:rFonts w:eastAsia="Times New Roman" w:cstheme="minorHAnsi"/>
          <w:b/>
          <w:color w:val="000000"/>
          <w:rPrChange w:id="146" w:author="Love, Willie" w:date="2023-09-21T15:41:00Z">
            <w:rPr>
              <w:rFonts w:ascii="Times New Roman" w:eastAsia="Times New Roman" w:hAnsi="Times New Roman" w:cs="Times New Roman"/>
              <w:b/>
              <w:color w:val="000000"/>
              <w:sz w:val="24"/>
              <w:szCs w:val="24"/>
            </w:rPr>
          </w:rPrChange>
        </w:rPr>
      </w:pPr>
      <w:r w:rsidRPr="007F360A">
        <w:rPr>
          <w:rFonts w:eastAsia="Times New Roman" w:cstheme="minorHAnsi"/>
          <w:b/>
          <w:rPrChange w:id="147" w:author="Love, Willie" w:date="2023-09-21T15:41:00Z">
            <w:rPr>
              <w:rFonts w:ascii="Times New Roman" w:eastAsia="Times New Roman" w:hAnsi="Times New Roman" w:cs="Times New Roman"/>
              <w:b/>
              <w:sz w:val="24"/>
              <w:szCs w:val="20"/>
            </w:rPr>
          </w:rPrChange>
        </w:rPr>
        <w:t>Individual</w:t>
      </w:r>
      <w:r w:rsidRPr="007F360A">
        <w:rPr>
          <w:rFonts w:eastAsia="Times New Roman" w:cstheme="minorHAnsi"/>
          <w:b/>
          <w:color w:val="000000"/>
          <w:rPrChange w:id="148" w:author="Love, Willie" w:date="2023-09-21T15:41:00Z">
            <w:rPr>
              <w:rFonts w:ascii="Times New Roman" w:eastAsia="Times New Roman" w:hAnsi="Times New Roman" w:cs="Times New Roman"/>
              <w:b/>
              <w:color w:val="000000"/>
              <w:sz w:val="24"/>
              <w:szCs w:val="24"/>
            </w:rPr>
          </w:rPrChange>
        </w:rPr>
        <w:t xml:space="preserve"> RM Level Metrics</w:t>
      </w:r>
    </w:p>
    <w:p w14:paraId="1B319EDA" w14:textId="77777777" w:rsidR="00837E9F" w:rsidRPr="007F360A" w:rsidRDefault="00837E9F" w:rsidP="00837E9F">
      <w:pPr>
        <w:widowControl/>
        <w:jc w:val="both"/>
        <w:rPr>
          <w:rFonts w:eastAsia="Times New Roman" w:cstheme="minorHAnsi"/>
          <w:color w:val="000000"/>
          <w:rPrChange w:id="149" w:author="Love, Willie" w:date="2023-09-21T15:41:00Z">
            <w:rPr>
              <w:rFonts w:ascii="Times New Roman" w:eastAsia="Times New Roman" w:hAnsi="Times New Roman" w:cs="Times New Roman"/>
              <w:color w:val="000000"/>
              <w:sz w:val="24"/>
              <w:szCs w:val="24"/>
            </w:rPr>
          </w:rPrChange>
        </w:rPr>
      </w:pPr>
    </w:p>
    <w:p w14:paraId="59A7CE7C" w14:textId="77777777" w:rsidR="00837E9F" w:rsidRPr="007F360A" w:rsidRDefault="00837E9F" w:rsidP="00837E9F">
      <w:pPr>
        <w:widowControl/>
        <w:numPr>
          <w:ilvl w:val="0"/>
          <w:numId w:val="16"/>
        </w:numPr>
        <w:autoSpaceDE w:val="0"/>
        <w:autoSpaceDN w:val="0"/>
        <w:adjustRightInd w:val="0"/>
        <w:rPr>
          <w:rFonts w:eastAsia="Times New Roman" w:cstheme="minorHAnsi"/>
          <w:b/>
          <w:color w:val="000000"/>
          <w:rPrChange w:id="150" w:author="Love, Willie" w:date="2023-09-21T15:41:00Z">
            <w:rPr>
              <w:rFonts w:ascii="Times New Roman" w:eastAsia="Times New Roman" w:hAnsi="Times New Roman" w:cs="Times New Roman"/>
              <w:b/>
              <w:color w:val="000000"/>
              <w:sz w:val="24"/>
              <w:szCs w:val="24"/>
            </w:rPr>
          </w:rPrChange>
        </w:rPr>
      </w:pPr>
      <w:r w:rsidRPr="007F360A">
        <w:rPr>
          <w:rFonts w:eastAsia="Times New Roman" w:cstheme="minorHAnsi"/>
          <w:b/>
          <w:color w:val="000000"/>
          <w:rPrChange w:id="151" w:author="Love, Willie" w:date="2023-09-21T15:41:00Z">
            <w:rPr>
              <w:rFonts w:ascii="Times New Roman" w:eastAsia="Times New Roman" w:hAnsi="Times New Roman" w:cs="Times New Roman"/>
              <w:b/>
              <w:color w:val="000000"/>
              <w:sz w:val="24"/>
              <w:szCs w:val="24"/>
            </w:rPr>
          </w:rPrChange>
        </w:rPr>
        <w:t>Resolution Credits:</w:t>
      </w:r>
    </w:p>
    <w:p w14:paraId="15A95B38" w14:textId="77777777" w:rsidR="00837E9F" w:rsidRPr="007F360A" w:rsidRDefault="00837E9F" w:rsidP="00837E9F">
      <w:pPr>
        <w:widowControl/>
        <w:autoSpaceDE w:val="0"/>
        <w:autoSpaceDN w:val="0"/>
        <w:adjustRightInd w:val="0"/>
        <w:ind w:left="720"/>
        <w:jc w:val="both"/>
        <w:rPr>
          <w:rFonts w:eastAsia="Times New Roman" w:cstheme="minorHAnsi"/>
          <w:color w:val="000000"/>
          <w:rPrChange w:id="152" w:author="Love, Willie" w:date="2023-09-21T15:41:00Z">
            <w:rPr>
              <w:rFonts w:ascii="Times New Roman" w:eastAsia="Times New Roman" w:hAnsi="Times New Roman" w:cs="Times New Roman"/>
              <w:color w:val="000000"/>
              <w:sz w:val="23"/>
              <w:szCs w:val="23"/>
            </w:rPr>
          </w:rPrChange>
        </w:rPr>
      </w:pPr>
    </w:p>
    <w:p w14:paraId="1D1D239A" w14:textId="77777777" w:rsidR="00837E9F" w:rsidRPr="007F360A" w:rsidRDefault="00837E9F" w:rsidP="00837E9F">
      <w:pPr>
        <w:widowControl/>
        <w:numPr>
          <w:ilvl w:val="1"/>
          <w:numId w:val="16"/>
        </w:numPr>
        <w:autoSpaceDE w:val="0"/>
        <w:autoSpaceDN w:val="0"/>
        <w:adjustRightInd w:val="0"/>
        <w:jc w:val="both"/>
        <w:rPr>
          <w:ins w:id="153" w:author="Lagman, Kristine Charrie" w:date="2022-04-29T22:51:00Z"/>
          <w:rFonts w:eastAsia="Times New Roman" w:cstheme="minorHAnsi"/>
          <w:color w:val="000000"/>
          <w:rPrChange w:id="154" w:author="Love, Willie" w:date="2023-09-21T15:41:00Z">
            <w:rPr>
              <w:ins w:id="155" w:author="Lagman, Kristine Charrie" w:date="2022-04-29T22:51:00Z"/>
              <w:rFonts w:ascii="Times New Roman" w:eastAsia="Times New Roman" w:hAnsi="Times New Roman" w:cs="Times New Roman"/>
              <w:color w:val="000000"/>
              <w:sz w:val="24"/>
              <w:szCs w:val="24"/>
            </w:rPr>
          </w:rPrChange>
        </w:rPr>
      </w:pPr>
      <w:r w:rsidRPr="007F360A">
        <w:rPr>
          <w:rFonts w:eastAsia="Times New Roman" w:cstheme="minorHAnsi"/>
          <w:color w:val="000000"/>
          <w:rPrChange w:id="156" w:author="Love, Willie" w:date="2023-09-21T15:41:00Z">
            <w:rPr>
              <w:rFonts w:ascii="Times New Roman" w:eastAsia="Times New Roman" w:hAnsi="Times New Roman" w:cs="Times New Roman"/>
              <w:color w:val="000000"/>
              <w:sz w:val="24"/>
              <w:szCs w:val="24"/>
            </w:rPr>
          </w:rPrChange>
        </w:rPr>
        <w:t xml:space="preserve">RMs will earn credits for various loan resolution achievements. </w:t>
      </w:r>
    </w:p>
    <w:p w14:paraId="01EB7D87" w14:textId="77777777" w:rsidR="00865241" w:rsidRPr="007F360A" w:rsidRDefault="00865241" w:rsidP="00865241">
      <w:pPr>
        <w:pStyle w:val="BodyText"/>
        <w:numPr>
          <w:ilvl w:val="1"/>
          <w:numId w:val="16"/>
        </w:numPr>
        <w:tabs>
          <w:tab w:val="left" w:pos="460"/>
        </w:tabs>
        <w:ind w:right="707"/>
        <w:rPr>
          <w:rFonts w:asciiTheme="minorHAnsi" w:hAnsiTheme="minorHAnsi" w:cstheme="minorHAnsi"/>
          <w:sz w:val="22"/>
          <w:szCs w:val="22"/>
          <w:rPrChange w:id="157" w:author="Love, Willie" w:date="2023-09-21T15:41:00Z">
            <w:rPr>
              <w:rFonts w:cstheme="minorHAnsi"/>
            </w:rPr>
          </w:rPrChange>
        </w:rPr>
      </w:pPr>
      <w:r w:rsidRPr="007F360A">
        <w:rPr>
          <w:rFonts w:asciiTheme="minorHAnsi" w:hAnsiTheme="minorHAnsi" w:cstheme="minorHAnsi"/>
          <w:sz w:val="22"/>
          <w:szCs w:val="22"/>
          <w:rPrChange w:id="158" w:author="Love, Willie" w:date="2023-09-21T15:41:00Z">
            <w:rPr>
              <w:rFonts w:cstheme="minorHAnsi"/>
            </w:rPr>
          </w:rPrChange>
        </w:rPr>
        <w:t>Resolution Credits per day will be calculated by dividing the total resolution credits with the Agent’s workdays.</w:t>
      </w:r>
    </w:p>
    <w:p w14:paraId="423B4875" w14:textId="77777777" w:rsidR="00865241" w:rsidRPr="007F360A" w:rsidRDefault="00865241" w:rsidP="00865241">
      <w:pPr>
        <w:pStyle w:val="BodyText"/>
        <w:numPr>
          <w:ilvl w:val="2"/>
          <w:numId w:val="16"/>
        </w:numPr>
        <w:tabs>
          <w:tab w:val="left" w:pos="460"/>
        </w:tabs>
        <w:ind w:right="707"/>
        <w:rPr>
          <w:rFonts w:asciiTheme="minorHAnsi" w:hAnsiTheme="minorHAnsi" w:cstheme="minorHAnsi"/>
          <w:sz w:val="22"/>
          <w:szCs w:val="22"/>
          <w:rPrChange w:id="159" w:author="Love, Willie" w:date="2023-09-21T15:41:00Z">
            <w:rPr>
              <w:rFonts w:cstheme="minorHAnsi"/>
            </w:rPr>
          </w:rPrChange>
        </w:rPr>
      </w:pPr>
      <w:r w:rsidRPr="007F360A">
        <w:rPr>
          <w:rFonts w:asciiTheme="minorHAnsi" w:hAnsiTheme="minorHAnsi" w:cstheme="minorHAnsi"/>
          <w:sz w:val="22"/>
          <w:szCs w:val="22"/>
          <w:rPrChange w:id="160" w:author="Love, Willie" w:date="2023-09-21T15:41:00Z">
            <w:rPr>
              <w:rFonts w:cstheme="minorHAnsi"/>
            </w:rPr>
          </w:rPrChange>
        </w:rPr>
        <w:t>RM’s workdays = Total workdays in the month – PTO</w:t>
      </w:r>
    </w:p>
    <w:p w14:paraId="775794FB" w14:textId="311522BF" w:rsidR="00865241" w:rsidRPr="007F360A" w:rsidRDefault="00865241" w:rsidP="00A21A0D">
      <w:pPr>
        <w:pStyle w:val="BodyText"/>
        <w:numPr>
          <w:ilvl w:val="2"/>
          <w:numId w:val="16"/>
        </w:numPr>
        <w:tabs>
          <w:tab w:val="left" w:pos="460"/>
        </w:tabs>
        <w:ind w:right="707"/>
        <w:rPr>
          <w:rFonts w:asciiTheme="minorHAnsi" w:hAnsiTheme="minorHAnsi" w:cstheme="minorHAnsi"/>
          <w:sz w:val="22"/>
          <w:szCs w:val="22"/>
          <w:rPrChange w:id="161" w:author="Love, Willie" w:date="2023-09-21T15:41:00Z">
            <w:rPr>
              <w:rFonts w:cstheme="minorHAnsi"/>
            </w:rPr>
          </w:rPrChange>
        </w:rPr>
      </w:pPr>
      <w:r w:rsidRPr="007F360A">
        <w:rPr>
          <w:rFonts w:asciiTheme="minorHAnsi" w:hAnsiTheme="minorHAnsi" w:cstheme="minorHAnsi"/>
          <w:sz w:val="22"/>
          <w:szCs w:val="22"/>
          <w:rPrChange w:id="162" w:author="Love, Willie" w:date="2023-09-21T15:41:00Z">
            <w:rPr>
              <w:rFonts w:cstheme="minorHAnsi"/>
            </w:rPr>
          </w:rPrChange>
        </w:rPr>
        <w:t xml:space="preserve">For the calculation of RM’s workdays, only PTO will be reduced from the workdays. Any UPTOs taken during the month will count </w:t>
      </w:r>
      <w:del w:id="163" w:author="Love, Willie" w:date="2023-09-21T16:29:00Z">
        <w:r w:rsidRPr="007F360A" w:rsidDel="00886705">
          <w:rPr>
            <w:rFonts w:asciiTheme="minorHAnsi" w:hAnsiTheme="minorHAnsi" w:cstheme="minorHAnsi"/>
            <w:sz w:val="22"/>
            <w:szCs w:val="22"/>
            <w:rPrChange w:id="164" w:author="Love, Willie" w:date="2023-09-21T15:41:00Z">
              <w:rPr>
                <w:rFonts w:cstheme="minorHAnsi"/>
              </w:rPr>
            </w:rPrChange>
          </w:rPr>
          <w:delText xml:space="preserve">towards </w:delText>
        </w:r>
      </w:del>
      <w:ins w:id="165" w:author="Love, Willie" w:date="2023-09-21T16:29:00Z">
        <w:r w:rsidR="00886705">
          <w:rPr>
            <w:rFonts w:asciiTheme="minorHAnsi" w:hAnsiTheme="minorHAnsi" w:cstheme="minorHAnsi"/>
            <w:sz w:val="22"/>
            <w:szCs w:val="22"/>
          </w:rPr>
          <w:t>toward</w:t>
        </w:r>
        <w:r w:rsidR="00886705" w:rsidRPr="007F360A">
          <w:rPr>
            <w:rFonts w:asciiTheme="minorHAnsi" w:hAnsiTheme="minorHAnsi" w:cstheme="minorHAnsi"/>
            <w:sz w:val="22"/>
            <w:szCs w:val="22"/>
            <w:rPrChange w:id="166" w:author="Love, Willie" w:date="2023-09-21T15:41:00Z">
              <w:rPr>
                <w:rFonts w:cstheme="minorHAnsi"/>
              </w:rPr>
            </w:rPrChange>
          </w:rPr>
          <w:t xml:space="preserve"> </w:t>
        </w:r>
      </w:ins>
      <w:r w:rsidRPr="007F360A">
        <w:rPr>
          <w:rFonts w:asciiTheme="minorHAnsi" w:hAnsiTheme="minorHAnsi" w:cstheme="minorHAnsi"/>
          <w:sz w:val="22"/>
          <w:szCs w:val="22"/>
          <w:rPrChange w:id="167" w:author="Love, Willie" w:date="2023-09-21T15:41:00Z">
            <w:rPr>
              <w:rFonts w:cstheme="minorHAnsi"/>
            </w:rPr>
          </w:rPrChange>
        </w:rPr>
        <w:t>workdays for calculation of this metric.</w:t>
      </w:r>
    </w:p>
    <w:p w14:paraId="75FB6847" w14:textId="77777777" w:rsidR="00837E9F" w:rsidRPr="007F360A" w:rsidRDefault="00837E9F" w:rsidP="00837E9F">
      <w:pPr>
        <w:widowControl/>
        <w:numPr>
          <w:ilvl w:val="1"/>
          <w:numId w:val="16"/>
        </w:numPr>
        <w:autoSpaceDE w:val="0"/>
        <w:autoSpaceDN w:val="0"/>
        <w:adjustRightInd w:val="0"/>
        <w:jc w:val="both"/>
        <w:rPr>
          <w:rFonts w:eastAsia="Times New Roman" w:cstheme="minorHAnsi"/>
          <w:color w:val="000000"/>
          <w:rPrChange w:id="168"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rPrChange w:id="169" w:author="Love, Willie" w:date="2023-09-21T15:41:00Z">
            <w:rPr>
              <w:rFonts w:ascii="Times New Roman" w:eastAsia="Times New Roman" w:hAnsi="Times New Roman" w:cs="Times New Roman"/>
              <w:sz w:val="24"/>
              <w:szCs w:val="24"/>
            </w:rPr>
          </w:rPrChange>
        </w:rPr>
        <w:t xml:space="preserve">An RM must earn a minimum number of resolution </w:t>
      </w:r>
      <w:r w:rsidRPr="007F360A">
        <w:rPr>
          <w:rFonts w:eastAsia="Times New Roman" w:cstheme="minorHAnsi"/>
          <w:color w:val="000000"/>
          <w:rPrChange w:id="170" w:author="Love, Willie" w:date="2023-09-21T15:41:00Z">
            <w:rPr>
              <w:rFonts w:ascii="Times New Roman" w:eastAsia="Times New Roman" w:hAnsi="Times New Roman" w:cs="Times New Roman"/>
              <w:color w:val="000000"/>
              <w:sz w:val="24"/>
              <w:szCs w:val="24"/>
            </w:rPr>
          </w:rPrChange>
        </w:rPr>
        <w:t xml:space="preserve">credits to qualify for resolution payout. </w:t>
      </w:r>
      <w:r w:rsidR="0001029F" w:rsidRPr="007F360A">
        <w:rPr>
          <w:rFonts w:cstheme="minorHAnsi"/>
          <w:rPrChange w:id="171" w:author="Love, Willie" w:date="2023-09-21T15:41:00Z">
            <w:rPr>
              <w:rFonts w:ascii="Times New Roman" w:hAnsi="Times New Roman" w:cs="Times New Roman"/>
              <w:sz w:val="24"/>
              <w:szCs w:val="24"/>
            </w:rPr>
          </w:rPrChange>
        </w:rPr>
        <w:t>The minimum threshold to qualify will be set and will be revised on a quarterly basis.</w:t>
      </w:r>
    </w:p>
    <w:p w14:paraId="48DC58D0" w14:textId="77777777" w:rsidR="00837E9F" w:rsidRPr="007F360A" w:rsidRDefault="00837E9F" w:rsidP="00837E9F">
      <w:pPr>
        <w:widowControl/>
        <w:autoSpaceDE w:val="0"/>
        <w:autoSpaceDN w:val="0"/>
        <w:adjustRightInd w:val="0"/>
        <w:jc w:val="both"/>
        <w:rPr>
          <w:rFonts w:eastAsia="Times New Roman" w:cstheme="minorHAnsi"/>
          <w:color w:val="000000"/>
          <w:rPrChange w:id="172" w:author="Love, Willie" w:date="2023-09-21T15:41:00Z">
            <w:rPr>
              <w:rFonts w:ascii="Times New Roman" w:eastAsia="Times New Roman" w:hAnsi="Times New Roman" w:cs="Times New Roman"/>
              <w:color w:val="000000"/>
              <w:sz w:val="24"/>
              <w:szCs w:val="24"/>
            </w:rPr>
          </w:rPrChange>
        </w:rPr>
      </w:pPr>
    </w:p>
    <w:p w14:paraId="4848087E" w14:textId="77777777" w:rsidR="00837E9F" w:rsidRPr="007F360A" w:rsidRDefault="00837E9F" w:rsidP="00837E9F">
      <w:pPr>
        <w:widowControl/>
        <w:autoSpaceDE w:val="0"/>
        <w:autoSpaceDN w:val="0"/>
        <w:adjustRightInd w:val="0"/>
        <w:jc w:val="both"/>
        <w:rPr>
          <w:rFonts w:eastAsia="Times New Roman" w:cstheme="minorHAnsi"/>
          <w:color w:val="000000"/>
          <w:rPrChange w:id="173"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74" w:author="Love, Willie" w:date="2023-09-21T15:41:00Z">
            <w:rPr>
              <w:rFonts w:ascii="Times New Roman" w:eastAsia="Times New Roman" w:hAnsi="Times New Roman" w:cs="Times New Roman"/>
              <w:color w:val="000000"/>
              <w:sz w:val="24"/>
              <w:szCs w:val="24"/>
            </w:rPr>
          </w:rPrChange>
        </w:rPr>
        <w:t>Resolution credits include, but are not limited to:</w:t>
      </w:r>
    </w:p>
    <w:tbl>
      <w:tblPr>
        <w:tblW w:w="0" w:type="auto"/>
        <w:tblLook w:val="04A0" w:firstRow="1" w:lastRow="0" w:firstColumn="1" w:lastColumn="0" w:noHBand="0" w:noVBand="1"/>
        <w:tblPrChange w:id="175" w:author="Love, Willie" w:date="2022-04-28T10:25:00Z">
          <w:tblPr>
            <w:tblW w:w="0" w:type="auto"/>
            <w:tblLook w:val="04A0" w:firstRow="1" w:lastRow="0" w:firstColumn="1" w:lastColumn="0" w:noHBand="0" w:noVBand="1"/>
          </w:tblPr>
        </w:tblPrChange>
      </w:tblPr>
      <w:tblGrid>
        <w:gridCol w:w="3955"/>
        <w:gridCol w:w="4071"/>
        <w:gridCol w:w="1359"/>
        <w:gridCol w:w="825"/>
        <w:tblGridChange w:id="176">
          <w:tblGrid>
            <w:gridCol w:w="3854"/>
            <w:gridCol w:w="101"/>
            <w:gridCol w:w="4071"/>
            <w:gridCol w:w="1290"/>
            <w:gridCol w:w="8"/>
            <w:gridCol w:w="61"/>
            <w:gridCol w:w="825"/>
          </w:tblGrid>
        </w:tblGridChange>
      </w:tblGrid>
      <w:tr w:rsidR="00837E9F" w:rsidRPr="007F360A" w14:paraId="6439DF83" w14:textId="77777777" w:rsidTr="00542533">
        <w:trPr>
          <w:trHeight w:val="20"/>
          <w:trPrChange w:id="177" w:author="Love, Willie" w:date="2022-04-28T10:25:00Z">
            <w:trPr>
              <w:trHeight w:val="20"/>
            </w:trPr>
          </w:trPrChange>
        </w:trPr>
        <w:tc>
          <w:tcPr>
            <w:tcW w:w="3955" w:type="dxa"/>
            <w:tcBorders>
              <w:top w:val="single" w:sz="4" w:space="0" w:color="auto"/>
              <w:left w:val="single" w:sz="4" w:space="0" w:color="auto"/>
              <w:bottom w:val="single" w:sz="4" w:space="0" w:color="auto"/>
              <w:right w:val="single" w:sz="4" w:space="0" w:color="auto"/>
            </w:tcBorders>
            <w:shd w:val="clear" w:color="auto" w:fill="595959"/>
            <w:vAlign w:val="center"/>
            <w:hideMark/>
            <w:tcPrChange w:id="178" w:author="Love, Willie" w:date="2022-04-28T10:25:00Z">
              <w:tcPr>
                <w:tcW w:w="0" w:type="auto"/>
                <w:tcBorders>
                  <w:top w:val="single" w:sz="4" w:space="0" w:color="auto"/>
                  <w:left w:val="single" w:sz="4" w:space="0" w:color="auto"/>
                  <w:bottom w:val="single" w:sz="4" w:space="0" w:color="auto"/>
                  <w:right w:val="single" w:sz="4" w:space="0" w:color="auto"/>
                </w:tcBorders>
                <w:shd w:val="clear" w:color="auto" w:fill="595959"/>
                <w:vAlign w:val="center"/>
                <w:hideMark/>
              </w:tcPr>
            </w:tcPrChange>
          </w:tcPr>
          <w:p w14:paraId="0E7A96F4" w14:textId="77777777" w:rsidR="00837E9F" w:rsidRPr="007F360A" w:rsidRDefault="00837E9F" w:rsidP="001E6146">
            <w:pPr>
              <w:widowControl/>
              <w:jc w:val="center"/>
              <w:rPr>
                <w:rFonts w:eastAsia="Times New Roman" w:cstheme="minorHAnsi"/>
                <w:b/>
                <w:bCs/>
                <w:color w:val="FFFF00"/>
                <w:rPrChange w:id="179" w:author="Love, Willie" w:date="2023-09-21T15:41:00Z">
                  <w:rPr>
                    <w:rFonts w:ascii="Arial" w:eastAsia="Times New Roman" w:hAnsi="Arial" w:cs="Arial"/>
                    <w:b/>
                    <w:bCs/>
                    <w:color w:val="FFFF00"/>
                    <w:sz w:val="18"/>
                    <w:szCs w:val="18"/>
                  </w:rPr>
                </w:rPrChange>
              </w:rPr>
            </w:pPr>
            <w:r w:rsidRPr="007F360A">
              <w:rPr>
                <w:rFonts w:eastAsia="Times New Roman" w:cstheme="minorHAnsi"/>
                <w:b/>
                <w:bCs/>
                <w:color w:val="FFFF00"/>
                <w:rPrChange w:id="180" w:author="Love, Willie" w:date="2023-09-21T15:41:00Z">
                  <w:rPr>
                    <w:rFonts w:ascii="Arial" w:eastAsia="Times New Roman" w:hAnsi="Arial" w:cs="Arial"/>
                    <w:b/>
                    <w:bCs/>
                    <w:color w:val="FFFF00"/>
                    <w:sz w:val="18"/>
                    <w:szCs w:val="18"/>
                  </w:rPr>
                </w:rPrChange>
              </w:rPr>
              <w:t>Credit Category</w:t>
            </w:r>
          </w:p>
        </w:tc>
        <w:tc>
          <w:tcPr>
            <w:tcW w:w="4071" w:type="dxa"/>
            <w:tcBorders>
              <w:top w:val="single" w:sz="4" w:space="0" w:color="auto"/>
              <w:left w:val="nil"/>
              <w:bottom w:val="single" w:sz="4" w:space="0" w:color="auto"/>
              <w:right w:val="single" w:sz="4" w:space="0" w:color="auto"/>
            </w:tcBorders>
            <w:shd w:val="clear" w:color="auto" w:fill="595959"/>
            <w:vAlign w:val="center"/>
            <w:hideMark/>
            <w:tcPrChange w:id="181" w:author="Love, Willie" w:date="2022-04-28T10:25:00Z">
              <w:tcPr>
                <w:tcW w:w="0" w:type="auto"/>
                <w:gridSpan w:val="2"/>
                <w:tcBorders>
                  <w:top w:val="single" w:sz="4" w:space="0" w:color="auto"/>
                  <w:left w:val="nil"/>
                  <w:bottom w:val="single" w:sz="4" w:space="0" w:color="auto"/>
                  <w:right w:val="single" w:sz="4" w:space="0" w:color="auto"/>
                </w:tcBorders>
                <w:shd w:val="clear" w:color="auto" w:fill="595959"/>
                <w:vAlign w:val="center"/>
                <w:hideMark/>
              </w:tcPr>
            </w:tcPrChange>
          </w:tcPr>
          <w:p w14:paraId="0FFDC591" w14:textId="77777777" w:rsidR="00837E9F" w:rsidRPr="007F360A" w:rsidRDefault="00837E9F" w:rsidP="001E6146">
            <w:pPr>
              <w:widowControl/>
              <w:jc w:val="center"/>
              <w:rPr>
                <w:rFonts w:eastAsia="Times New Roman" w:cstheme="minorHAnsi"/>
                <w:b/>
                <w:bCs/>
                <w:color w:val="FFFF00"/>
                <w:rPrChange w:id="182" w:author="Love, Willie" w:date="2023-09-21T15:41:00Z">
                  <w:rPr>
                    <w:rFonts w:ascii="Arial" w:eastAsia="Times New Roman" w:hAnsi="Arial" w:cs="Arial"/>
                    <w:b/>
                    <w:bCs/>
                    <w:color w:val="FFFF00"/>
                    <w:sz w:val="18"/>
                    <w:szCs w:val="18"/>
                  </w:rPr>
                </w:rPrChange>
              </w:rPr>
            </w:pPr>
            <w:r w:rsidRPr="007F360A">
              <w:rPr>
                <w:rFonts w:eastAsia="Times New Roman" w:cstheme="minorHAnsi"/>
                <w:b/>
                <w:bCs/>
                <w:color w:val="FFFF00"/>
                <w:rPrChange w:id="183" w:author="Love, Willie" w:date="2023-09-21T15:41:00Z">
                  <w:rPr>
                    <w:rFonts w:ascii="Arial" w:eastAsia="Times New Roman" w:hAnsi="Arial" w:cs="Arial"/>
                    <w:b/>
                    <w:bCs/>
                    <w:color w:val="FFFF00"/>
                    <w:sz w:val="18"/>
                    <w:szCs w:val="18"/>
                  </w:rPr>
                </w:rPrChange>
              </w:rPr>
              <w:t>Description</w:t>
            </w:r>
          </w:p>
        </w:tc>
        <w:tc>
          <w:tcPr>
            <w:tcW w:w="0" w:type="auto"/>
            <w:tcBorders>
              <w:top w:val="single" w:sz="4" w:space="0" w:color="auto"/>
              <w:left w:val="nil"/>
              <w:bottom w:val="single" w:sz="4" w:space="0" w:color="auto"/>
              <w:right w:val="single" w:sz="4" w:space="0" w:color="auto"/>
            </w:tcBorders>
            <w:shd w:val="clear" w:color="auto" w:fill="595959"/>
            <w:vAlign w:val="center"/>
            <w:hideMark/>
            <w:tcPrChange w:id="184" w:author="Love, Willie" w:date="2022-04-28T10:25:00Z">
              <w:tcPr>
                <w:tcW w:w="0" w:type="auto"/>
                <w:tcBorders>
                  <w:top w:val="single" w:sz="4" w:space="0" w:color="auto"/>
                  <w:left w:val="nil"/>
                  <w:bottom w:val="single" w:sz="4" w:space="0" w:color="auto"/>
                  <w:right w:val="single" w:sz="4" w:space="0" w:color="auto"/>
                </w:tcBorders>
                <w:shd w:val="clear" w:color="auto" w:fill="595959"/>
                <w:vAlign w:val="center"/>
                <w:hideMark/>
              </w:tcPr>
            </w:tcPrChange>
          </w:tcPr>
          <w:p w14:paraId="159104A0" w14:textId="77777777" w:rsidR="00837E9F" w:rsidRPr="007F360A" w:rsidRDefault="00837E9F" w:rsidP="001E6146">
            <w:pPr>
              <w:widowControl/>
              <w:jc w:val="center"/>
              <w:rPr>
                <w:rFonts w:eastAsia="Times New Roman" w:cstheme="minorHAnsi"/>
                <w:b/>
                <w:bCs/>
                <w:color w:val="FFFF00"/>
                <w:rPrChange w:id="185" w:author="Love, Willie" w:date="2023-09-21T15:41:00Z">
                  <w:rPr>
                    <w:rFonts w:ascii="Arial" w:eastAsia="Times New Roman" w:hAnsi="Arial" w:cs="Arial"/>
                    <w:b/>
                    <w:bCs/>
                    <w:color w:val="FFFF00"/>
                    <w:sz w:val="18"/>
                    <w:szCs w:val="18"/>
                  </w:rPr>
                </w:rPrChange>
              </w:rPr>
            </w:pPr>
            <w:r w:rsidRPr="007F360A">
              <w:rPr>
                <w:rFonts w:eastAsia="Times New Roman" w:cstheme="minorHAnsi"/>
                <w:b/>
                <w:bCs/>
                <w:color w:val="FFFF00"/>
                <w:rPrChange w:id="186" w:author="Love, Willie" w:date="2023-09-21T15:41:00Z">
                  <w:rPr>
                    <w:rFonts w:ascii="Arial" w:eastAsia="Times New Roman" w:hAnsi="Arial" w:cs="Arial"/>
                    <w:b/>
                    <w:bCs/>
                    <w:color w:val="FFFF00"/>
                    <w:sz w:val="18"/>
                    <w:szCs w:val="18"/>
                  </w:rPr>
                </w:rPrChange>
              </w:rPr>
              <w:t>Applicable Group</w:t>
            </w:r>
          </w:p>
        </w:tc>
        <w:tc>
          <w:tcPr>
            <w:tcW w:w="0" w:type="auto"/>
            <w:tcBorders>
              <w:top w:val="single" w:sz="4" w:space="0" w:color="auto"/>
              <w:left w:val="nil"/>
              <w:bottom w:val="single" w:sz="4" w:space="0" w:color="auto"/>
              <w:right w:val="single" w:sz="4" w:space="0" w:color="auto"/>
            </w:tcBorders>
            <w:shd w:val="clear" w:color="auto" w:fill="595959"/>
            <w:vAlign w:val="center"/>
            <w:hideMark/>
            <w:tcPrChange w:id="187" w:author="Love, Willie" w:date="2022-04-28T10:25:00Z">
              <w:tcPr>
                <w:tcW w:w="0" w:type="auto"/>
                <w:gridSpan w:val="3"/>
                <w:tcBorders>
                  <w:top w:val="single" w:sz="4" w:space="0" w:color="auto"/>
                  <w:left w:val="nil"/>
                  <w:bottom w:val="single" w:sz="4" w:space="0" w:color="auto"/>
                  <w:right w:val="single" w:sz="4" w:space="0" w:color="auto"/>
                </w:tcBorders>
                <w:shd w:val="clear" w:color="auto" w:fill="595959"/>
                <w:vAlign w:val="center"/>
                <w:hideMark/>
              </w:tcPr>
            </w:tcPrChange>
          </w:tcPr>
          <w:p w14:paraId="776B2365" w14:textId="77777777" w:rsidR="00837E9F" w:rsidRPr="007F360A" w:rsidRDefault="00837E9F" w:rsidP="001E6146">
            <w:pPr>
              <w:widowControl/>
              <w:jc w:val="center"/>
              <w:rPr>
                <w:rFonts w:eastAsia="Times New Roman" w:cstheme="minorHAnsi"/>
                <w:b/>
                <w:bCs/>
                <w:color w:val="FFFF00"/>
                <w:rPrChange w:id="188" w:author="Love, Willie" w:date="2023-09-21T15:41:00Z">
                  <w:rPr>
                    <w:rFonts w:ascii="Arial" w:eastAsia="Times New Roman" w:hAnsi="Arial" w:cs="Arial"/>
                    <w:b/>
                    <w:bCs/>
                    <w:color w:val="FFFF00"/>
                    <w:sz w:val="18"/>
                    <w:szCs w:val="18"/>
                  </w:rPr>
                </w:rPrChange>
              </w:rPr>
            </w:pPr>
            <w:r w:rsidRPr="007F360A">
              <w:rPr>
                <w:rFonts w:eastAsia="Times New Roman" w:cstheme="minorHAnsi"/>
                <w:b/>
                <w:bCs/>
                <w:color w:val="FFFF00"/>
                <w:rPrChange w:id="189" w:author="Love, Willie" w:date="2023-09-21T15:41:00Z">
                  <w:rPr>
                    <w:rFonts w:ascii="Arial" w:eastAsia="Times New Roman" w:hAnsi="Arial" w:cs="Arial"/>
                    <w:b/>
                    <w:bCs/>
                    <w:color w:val="FFFF00"/>
                    <w:sz w:val="18"/>
                    <w:szCs w:val="18"/>
                  </w:rPr>
                </w:rPrChange>
              </w:rPr>
              <w:t>Credit Count</w:t>
            </w:r>
          </w:p>
        </w:tc>
      </w:tr>
      <w:tr w:rsidR="004342C6" w:rsidRPr="007F360A" w14:paraId="24CC22BB" w14:textId="77777777" w:rsidTr="004342C6">
        <w:trPr>
          <w:trHeight w:val="316"/>
          <w:trPrChange w:id="190" w:author="Love, Willie" w:date="2022-04-28T10:29:00Z">
            <w:trPr>
              <w:trHeight w:val="20"/>
            </w:trPr>
          </w:trPrChange>
        </w:trPr>
        <w:tc>
          <w:tcPr>
            <w:tcW w:w="3955" w:type="dxa"/>
            <w:tcBorders>
              <w:top w:val="nil"/>
              <w:left w:val="single" w:sz="4" w:space="0" w:color="auto"/>
              <w:bottom w:val="single" w:sz="4" w:space="0" w:color="auto"/>
              <w:right w:val="single" w:sz="4" w:space="0" w:color="auto"/>
            </w:tcBorders>
            <w:shd w:val="clear" w:color="auto" w:fill="F2F2F2"/>
            <w:vAlign w:val="center"/>
            <w:tcPrChange w:id="191" w:author="Love, Willie" w:date="2022-04-28T10:29:00Z">
              <w:tcPr>
                <w:tcW w:w="3955" w:type="dxa"/>
                <w:gridSpan w:val="2"/>
                <w:tcBorders>
                  <w:top w:val="nil"/>
                  <w:left w:val="single" w:sz="4" w:space="0" w:color="auto"/>
                  <w:bottom w:val="single" w:sz="4" w:space="0" w:color="auto"/>
                  <w:right w:val="single" w:sz="4" w:space="0" w:color="auto"/>
                </w:tcBorders>
                <w:shd w:val="clear" w:color="auto" w:fill="F2F2F2"/>
                <w:vAlign w:val="center"/>
              </w:tcPr>
            </w:tcPrChange>
          </w:tcPr>
          <w:p w14:paraId="5A6C286D" w14:textId="77777777" w:rsidR="004342C6" w:rsidRPr="007F360A" w:rsidRDefault="004342C6" w:rsidP="001E6146">
            <w:pPr>
              <w:widowControl/>
              <w:rPr>
                <w:ins w:id="192" w:author="Love, Willie" w:date="2022-05-25T11:54:00Z"/>
                <w:rFonts w:eastAsia="Times New Roman" w:cstheme="minorHAnsi"/>
                <w:rPrChange w:id="193" w:author="Love, Willie" w:date="2023-09-21T15:41:00Z">
                  <w:rPr>
                    <w:ins w:id="194" w:author="Love, Willie" w:date="2022-05-25T11:54:00Z"/>
                    <w:rFonts w:ascii="Arial" w:eastAsia="Times New Roman" w:hAnsi="Arial" w:cs="Arial"/>
                    <w:sz w:val="18"/>
                    <w:szCs w:val="18"/>
                  </w:rPr>
                </w:rPrChange>
              </w:rPr>
            </w:pPr>
            <w:r w:rsidRPr="007F360A">
              <w:rPr>
                <w:rFonts w:eastAsia="Times New Roman" w:cstheme="minorHAnsi"/>
                <w:rPrChange w:id="195" w:author="Love, Willie" w:date="2023-09-21T15:41:00Z">
                  <w:rPr>
                    <w:rFonts w:ascii="Arial" w:eastAsia="Times New Roman" w:hAnsi="Arial" w:cs="Arial"/>
                    <w:sz w:val="18"/>
                    <w:szCs w:val="18"/>
                  </w:rPr>
                </w:rPrChange>
              </w:rPr>
              <w:t>Repayment Plan Setup</w:t>
            </w:r>
          </w:p>
          <w:p w14:paraId="1B408E51" w14:textId="0257CBE5" w:rsidR="002D2663" w:rsidRPr="007619A9" w:rsidRDefault="002D2663">
            <w:pPr>
              <w:pStyle w:val="ListParagraph"/>
              <w:widowControl/>
              <w:numPr>
                <w:ilvl w:val="0"/>
                <w:numId w:val="34"/>
              </w:numPr>
              <w:rPr>
                <w:rFonts w:eastAsia="Times New Roman" w:cstheme="minorHAnsi"/>
                <w:rPrChange w:id="196" w:author="Love, Willie" w:date="2023-09-21T16:30:00Z">
                  <w:rPr>
                    <w:rFonts w:ascii="Arial" w:eastAsia="Times New Roman" w:hAnsi="Arial" w:cs="Arial"/>
                    <w:sz w:val="18"/>
                    <w:szCs w:val="18"/>
                  </w:rPr>
                </w:rPrChange>
              </w:rPr>
              <w:pPrChange w:id="197" w:author="Love, Willie" w:date="2023-09-21T16:30:00Z">
                <w:pPr>
                  <w:widowControl/>
                </w:pPr>
              </w:pPrChange>
            </w:pPr>
            <w:ins w:id="198" w:author="Love, Willie" w:date="2022-05-25T11:54:00Z">
              <w:r w:rsidRPr="007619A9">
                <w:rPr>
                  <w:rFonts w:eastAsia="Times New Roman" w:cstheme="minorHAnsi"/>
                  <w:rPrChange w:id="199" w:author="Love, Willie" w:date="2023-09-21T16:30:00Z">
                    <w:rPr>
                      <w:rFonts w:ascii="Arial" w:eastAsia="Times New Roman" w:hAnsi="Arial" w:cs="Arial"/>
                      <w:sz w:val="18"/>
                      <w:szCs w:val="18"/>
                    </w:rPr>
                  </w:rPrChange>
                </w:rPr>
                <w:t>Task – Notify Borrower of Approved Plan</w:t>
              </w:r>
            </w:ins>
          </w:p>
        </w:tc>
        <w:tc>
          <w:tcPr>
            <w:tcW w:w="4071" w:type="dxa"/>
            <w:tcBorders>
              <w:top w:val="nil"/>
              <w:left w:val="nil"/>
              <w:bottom w:val="single" w:sz="4" w:space="0" w:color="auto"/>
              <w:right w:val="single" w:sz="4" w:space="0" w:color="auto"/>
            </w:tcBorders>
            <w:shd w:val="clear" w:color="auto" w:fill="F2F2F2"/>
            <w:vAlign w:val="center"/>
            <w:tcPrChange w:id="200" w:author="Love, Willie" w:date="2022-04-28T10:29:00Z">
              <w:tcPr>
                <w:tcW w:w="4071" w:type="dxa"/>
                <w:tcBorders>
                  <w:top w:val="nil"/>
                  <w:left w:val="nil"/>
                  <w:bottom w:val="single" w:sz="4" w:space="0" w:color="auto"/>
                  <w:right w:val="single" w:sz="4" w:space="0" w:color="auto"/>
                </w:tcBorders>
                <w:shd w:val="clear" w:color="auto" w:fill="F2F2F2"/>
                <w:vAlign w:val="center"/>
              </w:tcPr>
            </w:tcPrChange>
          </w:tcPr>
          <w:p w14:paraId="36B5DB33" w14:textId="77777777" w:rsidR="002D2663" w:rsidRPr="007F360A" w:rsidRDefault="004342C6" w:rsidP="001E6146">
            <w:pPr>
              <w:widowControl/>
              <w:rPr>
                <w:ins w:id="201" w:author="Love, Willie" w:date="2022-05-25T11:54:00Z"/>
                <w:rFonts w:eastAsia="Times New Roman" w:cstheme="minorHAnsi"/>
                <w:rPrChange w:id="202" w:author="Love, Willie" w:date="2023-09-21T15:41:00Z">
                  <w:rPr>
                    <w:ins w:id="203" w:author="Love, Willie" w:date="2022-05-25T11:54:00Z"/>
                    <w:rFonts w:ascii="Arial" w:eastAsia="Times New Roman" w:hAnsi="Arial" w:cs="Arial"/>
                    <w:sz w:val="18"/>
                    <w:szCs w:val="18"/>
                  </w:rPr>
                </w:rPrChange>
              </w:rPr>
            </w:pPr>
            <w:r w:rsidRPr="007F360A">
              <w:rPr>
                <w:rFonts w:eastAsia="Times New Roman" w:cstheme="minorHAnsi"/>
                <w:rPrChange w:id="204" w:author="Love, Willie" w:date="2023-09-21T15:41:00Z">
                  <w:rPr>
                    <w:rFonts w:ascii="Arial" w:eastAsia="Times New Roman" w:hAnsi="Arial" w:cs="Arial"/>
                    <w:sz w:val="18"/>
                    <w:szCs w:val="18"/>
                  </w:rPr>
                </w:rPrChange>
              </w:rPr>
              <w:t>Credit awarded upon approval and setup of submission</w:t>
            </w:r>
            <w:ins w:id="205" w:author="Love, Willie" w:date="2022-05-25T11:54:00Z">
              <w:r w:rsidR="002D2663" w:rsidRPr="007F360A">
                <w:rPr>
                  <w:rFonts w:eastAsia="Times New Roman" w:cstheme="minorHAnsi"/>
                  <w:rPrChange w:id="206" w:author="Love, Willie" w:date="2023-09-21T15:41:00Z">
                    <w:rPr>
                      <w:rFonts w:ascii="Arial" w:eastAsia="Times New Roman" w:hAnsi="Arial" w:cs="Arial"/>
                      <w:sz w:val="18"/>
                      <w:szCs w:val="18"/>
                    </w:rPr>
                  </w:rPrChange>
                </w:rPr>
                <w:t xml:space="preserve"> </w:t>
              </w:r>
            </w:ins>
          </w:p>
          <w:p w14:paraId="16A07838" w14:textId="19DD0280" w:rsidR="004342C6" w:rsidRPr="007619A9" w:rsidRDefault="002D2663">
            <w:pPr>
              <w:pStyle w:val="ListParagraph"/>
              <w:widowControl/>
              <w:numPr>
                <w:ilvl w:val="0"/>
                <w:numId w:val="34"/>
              </w:numPr>
              <w:rPr>
                <w:rFonts w:eastAsia="Times New Roman" w:cstheme="minorHAnsi"/>
                <w:rPrChange w:id="207" w:author="Love, Willie" w:date="2023-09-21T16:31:00Z">
                  <w:rPr>
                    <w:rFonts w:ascii="Arial" w:eastAsia="Times New Roman" w:hAnsi="Arial" w:cs="Arial"/>
                    <w:sz w:val="18"/>
                    <w:szCs w:val="18"/>
                  </w:rPr>
                </w:rPrChange>
              </w:rPr>
              <w:pPrChange w:id="208" w:author="Love, Willie" w:date="2023-09-21T16:31:00Z">
                <w:pPr>
                  <w:widowControl/>
                </w:pPr>
              </w:pPrChange>
            </w:pPr>
            <w:ins w:id="209" w:author="Love, Willie" w:date="2022-05-25T11:56:00Z">
              <w:r w:rsidRPr="007619A9">
                <w:rPr>
                  <w:rFonts w:eastAsia="Times New Roman" w:cstheme="minorHAnsi"/>
                  <w:rPrChange w:id="210" w:author="Love, Willie" w:date="2023-09-21T16:31:00Z">
                    <w:rPr>
                      <w:rFonts w:ascii="Arial" w:eastAsia="Times New Roman" w:hAnsi="Arial" w:cs="Arial"/>
                      <w:sz w:val="18"/>
                      <w:szCs w:val="18"/>
                    </w:rPr>
                  </w:rPrChange>
                </w:rPr>
                <w:t>Has -</w:t>
              </w:r>
            </w:ins>
            <w:ins w:id="211" w:author="Love, Willie" w:date="2022-05-25T11:55:00Z">
              <w:r w:rsidRPr="007619A9">
                <w:rPr>
                  <w:rFonts w:eastAsia="Times New Roman" w:cstheme="minorHAnsi"/>
                  <w:rPrChange w:id="212" w:author="Love, Willie" w:date="2023-09-21T16:31:00Z">
                    <w:rPr>
                      <w:rFonts w:ascii="Arial" w:eastAsia="Times New Roman" w:hAnsi="Arial" w:cs="Arial"/>
                      <w:sz w:val="18"/>
                      <w:szCs w:val="18"/>
                    </w:rPr>
                  </w:rPrChange>
                </w:rPr>
                <w:t>Start Date</w:t>
              </w:r>
            </w:ins>
            <w:ins w:id="213" w:author="Love, Willie" w:date="2022-05-25T11:57:00Z">
              <w:r w:rsidRPr="007619A9">
                <w:rPr>
                  <w:rFonts w:eastAsia="Times New Roman" w:cstheme="minorHAnsi"/>
                  <w:rPrChange w:id="214" w:author="Love, Willie" w:date="2023-09-21T16:31:00Z">
                    <w:rPr>
                      <w:rFonts w:ascii="Arial" w:eastAsia="Times New Roman" w:hAnsi="Arial" w:cs="Arial"/>
                      <w:sz w:val="18"/>
                      <w:szCs w:val="18"/>
                    </w:rPr>
                  </w:rPrChange>
                </w:rPr>
                <w:t xml:space="preserve"> during </w:t>
              </w:r>
            </w:ins>
            <w:ins w:id="215" w:author="Love, Willie" w:date="2023-09-21T16:30:00Z">
              <w:r w:rsidR="007619A9" w:rsidRPr="007619A9">
                <w:rPr>
                  <w:rFonts w:eastAsia="Times New Roman" w:cstheme="minorHAnsi"/>
                  <w:rPrChange w:id="216" w:author="Love, Willie" w:date="2023-09-21T16:31:00Z">
                    <w:rPr/>
                  </w:rPrChange>
                </w:rPr>
                <w:t xml:space="preserve">the </w:t>
              </w:r>
            </w:ins>
            <w:ins w:id="217" w:author="Love, Willie" w:date="2022-05-25T11:57:00Z">
              <w:r w:rsidRPr="007619A9">
                <w:rPr>
                  <w:rFonts w:eastAsia="Times New Roman" w:cstheme="minorHAnsi"/>
                  <w:rPrChange w:id="218" w:author="Love, Willie" w:date="2023-09-21T16:31:00Z">
                    <w:rPr>
                      <w:rFonts w:ascii="Arial" w:eastAsia="Times New Roman" w:hAnsi="Arial" w:cs="Arial"/>
                      <w:sz w:val="18"/>
                      <w:szCs w:val="18"/>
                    </w:rPr>
                  </w:rPrChange>
                </w:rPr>
                <w:t>current month</w:t>
              </w:r>
            </w:ins>
          </w:p>
        </w:tc>
        <w:tc>
          <w:tcPr>
            <w:tcW w:w="0" w:type="auto"/>
            <w:tcBorders>
              <w:top w:val="nil"/>
              <w:left w:val="nil"/>
              <w:bottom w:val="single" w:sz="4" w:space="0" w:color="auto"/>
              <w:right w:val="single" w:sz="4" w:space="0" w:color="auto"/>
            </w:tcBorders>
            <w:shd w:val="clear" w:color="auto" w:fill="F2F2F2"/>
            <w:vAlign w:val="center"/>
            <w:tcPrChange w:id="219" w:author="Love, Willie" w:date="2022-04-28T10:29:00Z">
              <w:tcPr>
                <w:tcW w:w="0" w:type="auto"/>
                <w:tcBorders>
                  <w:top w:val="nil"/>
                  <w:left w:val="nil"/>
                  <w:bottom w:val="single" w:sz="4" w:space="0" w:color="auto"/>
                  <w:right w:val="single" w:sz="4" w:space="0" w:color="auto"/>
                </w:tcBorders>
                <w:shd w:val="clear" w:color="auto" w:fill="F2F2F2"/>
                <w:vAlign w:val="center"/>
              </w:tcPr>
            </w:tcPrChange>
          </w:tcPr>
          <w:p w14:paraId="2530B810" w14:textId="77777777" w:rsidR="004342C6" w:rsidRPr="007F360A" w:rsidRDefault="00D8114E" w:rsidP="001E6146">
            <w:pPr>
              <w:widowControl/>
              <w:jc w:val="center"/>
              <w:rPr>
                <w:rFonts w:eastAsia="Times New Roman" w:cstheme="minorHAnsi"/>
                <w:rPrChange w:id="220" w:author="Love, Willie" w:date="2023-09-21T15:41:00Z">
                  <w:rPr>
                    <w:rFonts w:ascii="Arial" w:eastAsia="Times New Roman" w:hAnsi="Arial" w:cs="Arial"/>
                    <w:sz w:val="18"/>
                    <w:szCs w:val="18"/>
                  </w:rPr>
                </w:rPrChange>
              </w:rPr>
            </w:pPr>
            <w:r w:rsidRPr="007F360A">
              <w:rPr>
                <w:rFonts w:eastAsia="Times New Roman" w:cstheme="minorHAnsi"/>
                <w:rPrChange w:id="221" w:author="Love, Willie" w:date="2023-09-21T15:41:00Z">
                  <w:rPr>
                    <w:rFonts w:ascii="Arial" w:eastAsia="Times New Roman" w:hAnsi="Arial" w:cs="Arial"/>
                    <w:sz w:val="18"/>
                    <w:szCs w:val="18"/>
                  </w:rPr>
                </w:rPrChange>
              </w:rPr>
              <w:t>HRD</w:t>
            </w:r>
          </w:p>
        </w:tc>
        <w:tc>
          <w:tcPr>
            <w:tcW w:w="0" w:type="auto"/>
            <w:tcBorders>
              <w:top w:val="nil"/>
              <w:left w:val="nil"/>
              <w:bottom w:val="single" w:sz="4" w:space="0" w:color="auto"/>
              <w:right w:val="single" w:sz="4" w:space="0" w:color="auto"/>
            </w:tcBorders>
            <w:shd w:val="clear" w:color="auto" w:fill="F2F2F2"/>
            <w:vAlign w:val="center"/>
            <w:tcPrChange w:id="222" w:author="Love, Willie" w:date="2022-04-28T10:29:00Z">
              <w:tcPr>
                <w:tcW w:w="0" w:type="auto"/>
                <w:gridSpan w:val="3"/>
                <w:tcBorders>
                  <w:top w:val="nil"/>
                  <w:left w:val="nil"/>
                  <w:bottom w:val="single" w:sz="4" w:space="0" w:color="auto"/>
                  <w:right w:val="single" w:sz="4" w:space="0" w:color="auto"/>
                </w:tcBorders>
                <w:shd w:val="clear" w:color="auto" w:fill="F2F2F2"/>
                <w:vAlign w:val="center"/>
              </w:tcPr>
            </w:tcPrChange>
          </w:tcPr>
          <w:p w14:paraId="59120EBC" w14:textId="77777777" w:rsidR="004342C6" w:rsidRPr="007F360A" w:rsidRDefault="00D8114E" w:rsidP="001E6146">
            <w:pPr>
              <w:widowControl/>
              <w:jc w:val="center"/>
              <w:rPr>
                <w:rFonts w:eastAsia="Times New Roman" w:cstheme="minorHAnsi"/>
                <w:rPrChange w:id="223" w:author="Love, Willie" w:date="2023-09-21T15:41:00Z">
                  <w:rPr>
                    <w:rFonts w:ascii="Arial" w:eastAsia="Times New Roman" w:hAnsi="Arial" w:cs="Arial"/>
                    <w:sz w:val="18"/>
                    <w:szCs w:val="18"/>
                  </w:rPr>
                </w:rPrChange>
              </w:rPr>
            </w:pPr>
            <w:r w:rsidRPr="007F360A">
              <w:rPr>
                <w:rFonts w:eastAsia="Times New Roman" w:cstheme="minorHAnsi"/>
                <w:rPrChange w:id="224" w:author="Love, Willie" w:date="2023-09-21T15:41:00Z">
                  <w:rPr>
                    <w:rFonts w:ascii="Arial" w:eastAsia="Times New Roman" w:hAnsi="Arial" w:cs="Arial"/>
                    <w:sz w:val="18"/>
                    <w:szCs w:val="18"/>
                  </w:rPr>
                </w:rPrChange>
              </w:rPr>
              <w:t>1</w:t>
            </w:r>
          </w:p>
        </w:tc>
      </w:tr>
      <w:tr w:rsidR="004342C6" w:rsidRPr="007F360A" w14:paraId="38ECC3A3" w14:textId="77777777" w:rsidTr="004342C6">
        <w:trPr>
          <w:trHeight w:val="316"/>
        </w:trPr>
        <w:tc>
          <w:tcPr>
            <w:tcW w:w="3955" w:type="dxa"/>
            <w:tcBorders>
              <w:top w:val="nil"/>
              <w:left w:val="single" w:sz="4" w:space="0" w:color="auto"/>
              <w:bottom w:val="single" w:sz="4" w:space="0" w:color="auto"/>
              <w:right w:val="single" w:sz="4" w:space="0" w:color="auto"/>
            </w:tcBorders>
            <w:shd w:val="clear" w:color="auto" w:fill="F2F2F2"/>
            <w:vAlign w:val="center"/>
          </w:tcPr>
          <w:p w14:paraId="4C2C8ECE" w14:textId="77777777" w:rsidR="004342C6" w:rsidRPr="007F360A" w:rsidRDefault="004342C6" w:rsidP="004342C6">
            <w:pPr>
              <w:widowControl/>
              <w:rPr>
                <w:ins w:id="225" w:author="Love, Willie" w:date="2022-05-25T11:55:00Z"/>
                <w:rFonts w:eastAsia="Times New Roman" w:cstheme="minorHAnsi"/>
                <w:rPrChange w:id="226" w:author="Love, Willie" w:date="2023-09-21T15:41:00Z">
                  <w:rPr>
                    <w:ins w:id="227" w:author="Love, Willie" w:date="2022-05-25T11:55:00Z"/>
                    <w:rFonts w:ascii="Arial" w:eastAsia="Times New Roman" w:hAnsi="Arial" w:cs="Arial"/>
                    <w:sz w:val="18"/>
                    <w:szCs w:val="18"/>
                  </w:rPr>
                </w:rPrChange>
              </w:rPr>
            </w:pPr>
            <w:r w:rsidRPr="007F360A">
              <w:rPr>
                <w:rFonts w:eastAsia="Times New Roman" w:cstheme="minorHAnsi"/>
                <w:rPrChange w:id="228" w:author="Love, Willie" w:date="2023-09-21T15:41:00Z">
                  <w:rPr>
                    <w:rFonts w:ascii="Arial" w:eastAsia="Times New Roman" w:hAnsi="Arial" w:cs="Arial"/>
                    <w:sz w:val="18"/>
                    <w:szCs w:val="18"/>
                  </w:rPr>
                </w:rPrChange>
              </w:rPr>
              <w:t>Repayment Plan Receipt of Signed Agreement</w:t>
            </w:r>
          </w:p>
          <w:p w14:paraId="465D3102" w14:textId="6A12E9ED" w:rsidR="002D2663" w:rsidRPr="007619A9" w:rsidRDefault="002D2663">
            <w:pPr>
              <w:pStyle w:val="ListParagraph"/>
              <w:widowControl/>
              <w:numPr>
                <w:ilvl w:val="0"/>
                <w:numId w:val="34"/>
              </w:numPr>
              <w:rPr>
                <w:rFonts w:eastAsia="Times New Roman" w:cstheme="minorHAnsi"/>
                <w:rPrChange w:id="229" w:author="Love, Willie" w:date="2023-09-21T16:30:00Z">
                  <w:rPr>
                    <w:rFonts w:ascii="Arial" w:eastAsia="Times New Roman" w:hAnsi="Arial" w:cs="Arial"/>
                    <w:sz w:val="18"/>
                    <w:szCs w:val="18"/>
                  </w:rPr>
                </w:rPrChange>
              </w:rPr>
              <w:pPrChange w:id="230" w:author="Love, Willie" w:date="2023-09-21T16:30:00Z">
                <w:pPr>
                  <w:widowControl/>
                </w:pPr>
              </w:pPrChange>
            </w:pPr>
            <w:ins w:id="231" w:author="Love, Willie" w:date="2022-05-25T11:55:00Z">
              <w:r w:rsidRPr="007619A9">
                <w:rPr>
                  <w:rFonts w:eastAsia="Times New Roman" w:cstheme="minorHAnsi"/>
                  <w:rPrChange w:id="232" w:author="Love, Willie" w:date="2023-09-21T16:30:00Z">
                    <w:rPr>
                      <w:rFonts w:ascii="Arial" w:eastAsia="Times New Roman" w:hAnsi="Arial" w:cs="Arial"/>
                      <w:sz w:val="18"/>
                      <w:szCs w:val="18"/>
                    </w:rPr>
                  </w:rPrChange>
                </w:rPr>
                <w:t>Task - Receipt of Signed RPP</w:t>
              </w:r>
            </w:ins>
          </w:p>
        </w:tc>
        <w:tc>
          <w:tcPr>
            <w:tcW w:w="4071" w:type="dxa"/>
            <w:tcBorders>
              <w:top w:val="nil"/>
              <w:left w:val="nil"/>
              <w:bottom w:val="single" w:sz="4" w:space="0" w:color="auto"/>
              <w:right w:val="single" w:sz="4" w:space="0" w:color="auto"/>
            </w:tcBorders>
            <w:shd w:val="clear" w:color="auto" w:fill="F2F2F2"/>
            <w:vAlign w:val="center"/>
          </w:tcPr>
          <w:p w14:paraId="446AC970" w14:textId="6D278789" w:rsidR="004342C6" w:rsidRPr="007F360A" w:rsidRDefault="004342C6" w:rsidP="004342C6">
            <w:pPr>
              <w:widowControl/>
              <w:rPr>
                <w:ins w:id="233" w:author="Love, Willie" w:date="2022-05-25T11:56:00Z"/>
                <w:rFonts w:eastAsia="Times New Roman" w:cstheme="minorHAnsi"/>
                <w:rPrChange w:id="234" w:author="Love, Willie" w:date="2023-09-21T15:41:00Z">
                  <w:rPr>
                    <w:ins w:id="235" w:author="Love, Willie" w:date="2022-05-25T11:56:00Z"/>
                    <w:rFonts w:ascii="Arial" w:eastAsia="Times New Roman" w:hAnsi="Arial" w:cs="Arial"/>
                    <w:sz w:val="18"/>
                    <w:szCs w:val="18"/>
                  </w:rPr>
                </w:rPrChange>
              </w:rPr>
            </w:pPr>
            <w:r w:rsidRPr="007F360A">
              <w:rPr>
                <w:rFonts w:eastAsia="Times New Roman" w:cstheme="minorHAnsi"/>
                <w:rPrChange w:id="236" w:author="Love, Willie" w:date="2023-09-21T15:41:00Z">
                  <w:rPr>
                    <w:rFonts w:ascii="Arial" w:eastAsia="Times New Roman" w:hAnsi="Arial" w:cs="Arial"/>
                    <w:sz w:val="18"/>
                    <w:szCs w:val="18"/>
                  </w:rPr>
                </w:rPrChange>
              </w:rPr>
              <w:t xml:space="preserve">Credit </w:t>
            </w:r>
            <w:ins w:id="237" w:author="Love, Willie" w:date="2023-09-21T16:30:00Z">
              <w:r w:rsidR="007619A9">
                <w:rPr>
                  <w:rFonts w:eastAsia="Times New Roman" w:cstheme="minorHAnsi"/>
                </w:rPr>
                <w:t xml:space="preserve">will be </w:t>
              </w:r>
            </w:ins>
            <w:r w:rsidRPr="007F360A">
              <w:rPr>
                <w:rFonts w:eastAsia="Times New Roman" w:cstheme="minorHAnsi"/>
                <w:rPrChange w:id="238" w:author="Love, Willie" w:date="2023-09-21T15:41:00Z">
                  <w:rPr>
                    <w:rFonts w:ascii="Arial" w:eastAsia="Times New Roman" w:hAnsi="Arial" w:cs="Arial"/>
                    <w:sz w:val="18"/>
                    <w:szCs w:val="18"/>
                  </w:rPr>
                </w:rPrChange>
              </w:rPr>
              <w:t xml:space="preserve">awarded upon receipt of </w:t>
            </w:r>
            <w:ins w:id="239" w:author="Love, Willie" w:date="2023-09-21T16:30:00Z">
              <w:r w:rsidR="007619A9">
                <w:rPr>
                  <w:rFonts w:eastAsia="Times New Roman" w:cstheme="minorHAnsi"/>
                </w:rPr>
                <w:t xml:space="preserve">the </w:t>
              </w:r>
            </w:ins>
            <w:r w:rsidRPr="007F360A">
              <w:rPr>
                <w:rFonts w:eastAsia="Times New Roman" w:cstheme="minorHAnsi"/>
                <w:rPrChange w:id="240" w:author="Love, Willie" w:date="2023-09-21T15:41:00Z">
                  <w:rPr>
                    <w:rFonts w:ascii="Arial" w:eastAsia="Times New Roman" w:hAnsi="Arial" w:cs="Arial"/>
                    <w:sz w:val="18"/>
                    <w:szCs w:val="18"/>
                  </w:rPr>
                </w:rPrChange>
              </w:rPr>
              <w:t>signed agreement</w:t>
            </w:r>
          </w:p>
          <w:p w14:paraId="002DE1BD" w14:textId="25BAEA85" w:rsidR="002D2663" w:rsidRPr="007619A9" w:rsidRDefault="002D2663">
            <w:pPr>
              <w:pStyle w:val="ListParagraph"/>
              <w:widowControl/>
              <w:numPr>
                <w:ilvl w:val="0"/>
                <w:numId w:val="34"/>
              </w:numPr>
              <w:rPr>
                <w:rFonts w:eastAsia="Times New Roman" w:cstheme="minorHAnsi"/>
                <w:rPrChange w:id="241" w:author="Love, Willie" w:date="2023-09-21T16:31:00Z">
                  <w:rPr>
                    <w:rFonts w:ascii="Arial" w:eastAsia="Times New Roman" w:hAnsi="Arial" w:cs="Arial"/>
                    <w:sz w:val="18"/>
                    <w:szCs w:val="18"/>
                  </w:rPr>
                </w:rPrChange>
              </w:rPr>
              <w:pPrChange w:id="242" w:author="Love, Willie" w:date="2023-09-21T16:31:00Z">
                <w:pPr>
                  <w:widowControl/>
                </w:pPr>
              </w:pPrChange>
            </w:pPr>
            <w:ins w:id="243" w:author="Love, Willie" w:date="2022-05-25T11:56:00Z">
              <w:r w:rsidRPr="007619A9">
                <w:rPr>
                  <w:rFonts w:eastAsia="Times New Roman" w:cstheme="minorHAnsi"/>
                  <w:rPrChange w:id="244" w:author="Love, Willie" w:date="2023-09-21T16:31:00Z">
                    <w:rPr>
                      <w:rFonts w:ascii="Arial" w:eastAsia="Times New Roman" w:hAnsi="Arial" w:cs="Arial"/>
                      <w:sz w:val="18"/>
                      <w:szCs w:val="18"/>
                    </w:rPr>
                  </w:rPrChange>
                </w:rPr>
                <w:t>Has -</w:t>
              </w:r>
            </w:ins>
            <w:ins w:id="245" w:author="Love, Willie" w:date="2022-05-25T11:57:00Z">
              <w:r w:rsidRPr="007619A9">
                <w:rPr>
                  <w:rFonts w:eastAsia="Times New Roman" w:cstheme="minorHAnsi"/>
                  <w:rPrChange w:id="246" w:author="Love, Willie" w:date="2023-09-21T16:31:00Z">
                    <w:rPr>
                      <w:rFonts w:ascii="Arial" w:eastAsia="Times New Roman" w:hAnsi="Arial" w:cs="Arial"/>
                      <w:sz w:val="18"/>
                      <w:szCs w:val="18"/>
                    </w:rPr>
                  </w:rPrChange>
                </w:rPr>
                <w:t xml:space="preserve"> Complete during </w:t>
              </w:r>
            </w:ins>
            <w:ins w:id="247" w:author="Love, Willie" w:date="2023-09-21T16:30:00Z">
              <w:r w:rsidR="007619A9" w:rsidRPr="007619A9">
                <w:rPr>
                  <w:rFonts w:eastAsia="Times New Roman" w:cstheme="minorHAnsi"/>
                  <w:rPrChange w:id="248" w:author="Love, Willie" w:date="2023-09-21T16:31:00Z">
                    <w:rPr/>
                  </w:rPrChange>
                </w:rPr>
                <w:t xml:space="preserve">the </w:t>
              </w:r>
            </w:ins>
            <w:ins w:id="249" w:author="Love, Willie" w:date="2022-05-25T11:57:00Z">
              <w:r w:rsidRPr="007619A9">
                <w:rPr>
                  <w:rFonts w:eastAsia="Times New Roman" w:cstheme="minorHAnsi"/>
                  <w:rPrChange w:id="250" w:author="Love, Willie" w:date="2023-09-21T16:31:00Z">
                    <w:rPr>
                      <w:rFonts w:ascii="Arial" w:eastAsia="Times New Roman" w:hAnsi="Arial" w:cs="Arial"/>
                      <w:sz w:val="18"/>
                      <w:szCs w:val="18"/>
                    </w:rPr>
                  </w:rPrChange>
                </w:rPr>
                <w:t>current month</w:t>
              </w:r>
            </w:ins>
          </w:p>
        </w:tc>
        <w:tc>
          <w:tcPr>
            <w:tcW w:w="0" w:type="auto"/>
            <w:tcBorders>
              <w:top w:val="nil"/>
              <w:left w:val="nil"/>
              <w:bottom w:val="single" w:sz="4" w:space="0" w:color="auto"/>
              <w:right w:val="single" w:sz="4" w:space="0" w:color="auto"/>
            </w:tcBorders>
            <w:shd w:val="clear" w:color="auto" w:fill="F2F2F2"/>
            <w:vAlign w:val="center"/>
          </w:tcPr>
          <w:p w14:paraId="7B39B220" w14:textId="77777777" w:rsidR="004342C6" w:rsidRPr="007F360A" w:rsidRDefault="00D8114E" w:rsidP="004342C6">
            <w:pPr>
              <w:widowControl/>
              <w:jc w:val="center"/>
              <w:rPr>
                <w:rFonts w:eastAsia="Times New Roman" w:cstheme="minorHAnsi"/>
                <w:rPrChange w:id="251" w:author="Love, Willie" w:date="2023-09-21T15:41:00Z">
                  <w:rPr>
                    <w:rFonts w:ascii="Arial" w:eastAsia="Times New Roman" w:hAnsi="Arial" w:cs="Arial"/>
                    <w:sz w:val="18"/>
                    <w:szCs w:val="18"/>
                  </w:rPr>
                </w:rPrChange>
              </w:rPr>
            </w:pPr>
            <w:r w:rsidRPr="007F360A">
              <w:rPr>
                <w:rFonts w:eastAsia="Times New Roman" w:cstheme="minorHAnsi"/>
                <w:rPrChange w:id="252" w:author="Love, Willie" w:date="2023-09-21T15:41:00Z">
                  <w:rPr>
                    <w:rFonts w:ascii="Arial" w:eastAsia="Times New Roman" w:hAnsi="Arial" w:cs="Arial"/>
                    <w:sz w:val="18"/>
                    <w:szCs w:val="18"/>
                  </w:rPr>
                </w:rPrChange>
              </w:rPr>
              <w:t>HRD</w:t>
            </w:r>
          </w:p>
        </w:tc>
        <w:tc>
          <w:tcPr>
            <w:tcW w:w="0" w:type="auto"/>
            <w:tcBorders>
              <w:top w:val="nil"/>
              <w:left w:val="nil"/>
              <w:bottom w:val="single" w:sz="4" w:space="0" w:color="auto"/>
              <w:right w:val="single" w:sz="4" w:space="0" w:color="auto"/>
            </w:tcBorders>
            <w:shd w:val="clear" w:color="auto" w:fill="F2F2F2"/>
            <w:vAlign w:val="center"/>
          </w:tcPr>
          <w:p w14:paraId="6F7364BE" w14:textId="77777777" w:rsidR="004342C6" w:rsidRPr="007F360A" w:rsidRDefault="00D8114E" w:rsidP="004342C6">
            <w:pPr>
              <w:widowControl/>
              <w:jc w:val="center"/>
              <w:rPr>
                <w:rFonts w:eastAsia="Times New Roman" w:cstheme="minorHAnsi"/>
                <w:rPrChange w:id="253" w:author="Love, Willie" w:date="2023-09-21T15:41:00Z">
                  <w:rPr>
                    <w:rFonts w:ascii="Arial" w:eastAsia="Times New Roman" w:hAnsi="Arial" w:cs="Arial"/>
                    <w:sz w:val="18"/>
                    <w:szCs w:val="18"/>
                  </w:rPr>
                </w:rPrChange>
              </w:rPr>
            </w:pPr>
            <w:r w:rsidRPr="007F360A">
              <w:rPr>
                <w:rFonts w:eastAsia="Times New Roman" w:cstheme="minorHAnsi"/>
                <w:rPrChange w:id="254" w:author="Love, Willie" w:date="2023-09-21T15:41:00Z">
                  <w:rPr>
                    <w:rFonts w:ascii="Arial" w:eastAsia="Times New Roman" w:hAnsi="Arial" w:cs="Arial"/>
                    <w:sz w:val="18"/>
                    <w:szCs w:val="18"/>
                  </w:rPr>
                </w:rPrChange>
              </w:rPr>
              <w:t>1</w:t>
            </w:r>
          </w:p>
        </w:tc>
      </w:tr>
      <w:tr w:rsidR="004342C6" w:rsidRPr="007F360A" w14:paraId="5EC7A2B2" w14:textId="77777777" w:rsidTr="00A21A0D">
        <w:trPr>
          <w:trHeight w:val="20"/>
        </w:trPr>
        <w:tc>
          <w:tcPr>
            <w:tcW w:w="3955" w:type="dxa"/>
            <w:tcBorders>
              <w:top w:val="nil"/>
              <w:left w:val="single" w:sz="4" w:space="0" w:color="auto"/>
              <w:bottom w:val="single" w:sz="4" w:space="0" w:color="auto"/>
              <w:right w:val="single" w:sz="4" w:space="0" w:color="auto"/>
            </w:tcBorders>
            <w:shd w:val="clear" w:color="auto" w:fill="F2F2F2"/>
            <w:vAlign w:val="center"/>
            <w:hideMark/>
          </w:tcPr>
          <w:p w14:paraId="05FDEF6D" w14:textId="77777777" w:rsidR="004342C6" w:rsidRPr="007F360A" w:rsidRDefault="004342C6" w:rsidP="004342C6">
            <w:pPr>
              <w:widowControl/>
              <w:rPr>
                <w:ins w:id="255" w:author="Love, Willie" w:date="2022-05-25T11:56:00Z"/>
                <w:rFonts w:eastAsia="Times New Roman" w:cstheme="minorHAnsi"/>
                <w:color w:val="000000"/>
                <w:rPrChange w:id="256" w:author="Love, Willie" w:date="2023-09-21T15:41:00Z">
                  <w:rPr>
                    <w:ins w:id="257" w:author="Love, Willie" w:date="2022-05-25T11:56:00Z"/>
                    <w:rFonts w:ascii="Arial" w:eastAsia="Times New Roman" w:hAnsi="Arial" w:cs="Arial"/>
                    <w:color w:val="000000"/>
                    <w:sz w:val="18"/>
                    <w:szCs w:val="18"/>
                  </w:rPr>
                </w:rPrChange>
              </w:rPr>
            </w:pPr>
            <w:r w:rsidRPr="007F360A">
              <w:rPr>
                <w:rFonts w:eastAsia="Times New Roman" w:cstheme="minorHAnsi"/>
                <w:color w:val="000000"/>
                <w:rPrChange w:id="258" w:author="Love, Willie" w:date="2023-09-21T15:41:00Z">
                  <w:rPr>
                    <w:rFonts w:ascii="Arial" w:eastAsia="Times New Roman" w:hAnsi="Arial" w:cs="Arial"/>
                    <w:color w:val="000000"/>
                    <w:sz w:val="18"/>
                    <w:szCs w:val="18"/>
                  </w:rPr>
                </w:rPrChange>
              </w:rPr>
              <w:t>Repayment Plan Down Payment</w:t>
            </w:r>
          </w:p>
          <w:p w14:paraId="6E1A0C5E" w14:textId="4C475742" w:rsidR="002D2663" w:rsidRPr="007619A9" w:rsidRDefault="002D2663">
            <w:pPr>
              <w:pStyle w:val="ListParagraph"/>
              <w:widowControl/>
              <w:numPr>
                <w:ilvl w:val="0"/>
                <w:numId w:val="34"/>
              </w:numPr>
              <w:rPr>
                <w:rFonts w:eastAsia="Times New Roman" w:cstheme="minorHAnsi"/>
                <w:color w:val="000000"/>
                <w:rPrChange w:id="259" w:author="Love, Willie" w:date="2023-09-21T16:30:00Z">
                  <w:rPr>
                    <w:rFonts w:ascii="Arial" w:eastAsia="Times New Roman" w:hAnsi="Arial" w:cs="Arial"/>
                    <w:color w:val="000000"/>
                    <w:sz w:val="18"/>
                    <w:szCs w:val="18"/>
                  </w:rPr>
                </w:rPrChange>
              </w:rPr>
              <w:pPrChange w:id="260" w:author="Love, Willie" w:date="2023-09-21T16:30:00Z">
                <w:pPr>
                  <w:widowControl/>
                </w:pPr>
              </w:pPrChange>
            </w:pPr>
            <w:ins w:id="261" w:author="Love, Willie" w:date="2022-05-25T11:59:00Z">
              <w:r w:rsidRPr="007619A9">
                <w:rPr>
                  <w:rFonts w:eastAsia="Times New Roman" w:cstheme="minorHAnsi"/>
                  <w:color w:val="000000"/>
                  <w:rPrChange w:id="262" w:author="Love, Willie" w:date="2023-09-21T16:30:00Z">
                    <w:rPr>
                      <w:rFonts w:ascii="Arial" w:eastAsia="Times New Roman" w:hAnsi="Arial" w:cs="Arial"/>
                      <w:color w:val="000000"/>
                      <w:sz w:val="18"/>
                      <w:szCs w:val="18"/>
                    </w:rPr>
                  </w:rPrChange>
                </w:rPr>
                <w:t>Task – Down Payment Installment Due</w:t>
              </w:r>
            </w:ins>
          </w:p>
        </w:tc>
        <w:tc>
          <w:tcPr>
            <w:tcW w:w="4071" w:type="dxa"/>
            <w:tcBorders>
              <w:top w:val="nil"/>
              <w:left w:val="nil"/>
              <w:bottom w:val="single" w:sz="4" w:space="0" w:color="auto"/>
              <w:right w:val="single" w:sz="4" w:space="0" w:color="auto"/>
            </w:tcBorders>
            <w:shd w:val="clear" w:color="auto" w:fill="F2F2F2"/>
            <w:vAlign w:val="center"/>
            <w:hideMark/>
          </w:tcPr>
          <w:p w14:paraId="3411E9D1" w14:textId="77777777" w:rsidR="004342C6" w:rsidRPr="007F360A" w:rsidRDefault="004342C6" w:rsidP="004342C6">
            <w:pPr>
              <w:widowControl/>
              <w:rPr>
                <w:ins w:id="263" w:author="Love, Willie" w:date="2022-05-25T11:56:00Z"/>
                <w:rFonts w:eastAsia="Times New Roman" w:cstheme="minorHAnsi"/>
                <w:color w:val="000000"/>
                <w:rPrChange w:id="264" w:author="Love, Willie" w:date="2023-09-21T15:41:00Z">
                  <w:rPr>
                    <w:ins w:id="265" w:author="Love, Willie" w:date="2022-05-25T11:56:00Z"/>
                    <w:rFonts w:ascii="Arial" w:eastAsia="Times New Roman" w:hAnsi="Arial" w:cs="Arial"/>
                    <w:color w:val="000000"/>
                    <w:sz w:val="18"/>
                    <w:szCs w:val="18"/>
                  </w:rPr>
                </w:rPrChange>
              </w:rPr>
            </w:pPr>
            <w:r w:rsidRPr="007F360A">
              <w:rPr>
                <w:rFonts w:eastAsia="Times New Roman" w:cstheme="minorHAnsi"/>
                <w:color w:val="000000"/>
                <w:rPrChange w:id="266" w:author="Love, Willie" w:date="2023-09-21T15:41:00Z">
                  <w:rPr>
                    <w:rFonts w:ascii="Arial" w:eastAsia="Times New Roman" w:hAnsi="Arial" w:cs="Arial"/>
                    <w:color w:val="000000"/>
                    <w:sz w:val="18"/>
                    <w:szCs w:val="18"/>
                  </w:rPr>
                </w:rPrChange>
              </w:rPr>
              <w:t>Credit awarded upon receipt of the repayment plan down payment amount</w:t>
            </w:r>
          </w:p>
          <w:p w14:paraId="78596F47" w14:textId="5497A0F0" w:rsidR="002D2663" w:rsidRPr="007619A9" w:rsidRDefault="002D2663">
            <w:pPr>
              <w:pStyle w:val="ListParagraph"/>
              <w:widowControl/>
              <w:numPr>
                <w:ilvl w:val="0"/>
                <w:numId w:val="34"/>
              </w:numPr>
              <w:rPr>
                <w:rFonts w:eastAsia="Times New Roman" w:cstheme="minorHAnsi"/>
                <w:color w:val="000000"/>
                <w:rPrChange w:id="267" w:author="Love, Willie" w:date="2023-09-21T16:31:00Z">
                  <w:rPr>
                    <w:rFonts w:ascii="Arial" w:eastAsia="Times New Roman" w:hAnsi="Arial" w:cs="Arial"/>
                    <w:color w:val="000000"/>
                    <w:sz w:val="18"/>
                    <w:szCs w:val="18"/>
                  </w:rPr>
                </w:rPrChange>
              </w:rPr>
              <w:pPrChange w:id="268" w:author="Love, Willie" w:date="2023-09-21T16:31:00Z">
                <w:pPr>
                  <w:widowControl/>
                </w:pPr>
              </w:pPrChange>
            </w:pPr>
            <w:ins w:id="269" w:author="Love, Willie" w:date="2022-05-25T11:56:00Z">
              <w:r w:rsidRPr="007619A9">
                <w:rPr>
                  <w:rFonts w:eastAsia="Times New Roman" w:cstheme="minorHAnsi"/>
                  <w:rPrChange w:id="270" w:author="Love, Willie" w:date="2023-09-21T16:31:00Z">
                    <w:rPr>
                      <w:rFonts w:ascii="Arial" w:eastAsia="Times New Roman" w:hAnsi="Arial" w:cs="Arial"/>
                      <w:sz w:val="18"/>
                      <w:szCs w:val="18"/>
                    </w:rPr>
                  </w:rPrChange>
                </w:rPr>
                <w:t xml:space="preserve">Has -Complete during </w:t>
              </w:r>
            </w:ins>
            <w:ins w:id="271" w:author="Love, Willie" w:date="2023-09-21T16:30:00Z">
              <w:r w:rsidR="007619A9" w:rsidRPr="007619A9">
                <w:rPr>
                  <w:rFonts w:eastAsia="Times New Roman" w:cstheme="minorHAnsi"/>
                  <w:rPrChange w:id="272" w:author="Love, Willie" w:date="2023-09-21T16:31:00Z">
                    <w:rPr/>
                  </w:rPrChange>
                </w:rPr>
                <w:t xml:space="preserve">the </w:t>
              </w:r>
            </w:ins>
            <w:ins w:id="273" w:author="Love, Willie" w:date="2022-05-25T11:56:00Z">
              <w:r w:rsidRPr="007619A9">
                <w:rPr>
                  <w:rFonts w:eastAsia="Times New Roman" w:cstheme="minorHAnsi"/>
                  <w:rPrChange w:id="274" w:author="Love, Willie" w:date="2023-09-21T16:31:00Z">
                    <w:rPr>
                      <w:rFonts w:ascii="Arial" w:eastAsia="Times New Roman" w:hAnsi="Arial" w:cs="Arial"/>
                      <w:sz w:val="18"/>
                      <w:szCs w:val="18"/>
                    </w:rPr>
                  </w:rPrChange>
                </w:rPr>
                <w:t>cur</w:t>
              </w:r>
            </w:ins>
            <w:ins w:id="275" w:author="Love, Willie" w:date="2022-05-25T11:57:00Z">
              <w:r w:rsidRPr="007619A9">
                <w:rPr>
                  <w:rFonts w:eastAsia="Times New Roman" w:cstheme="minorHAnsi"/>
                  <w:rPrChange w:id="276" w:author="Love, Willie" w:date="2023-09-21T16:31:00Z">
                    <w:rPr>
                      <w:rFonts w:ascii="Arial" w:eastAsia="Times New Roman" w:hAnsi="Arial" w:cs="Arial"/>
                      <w:sz w:val="18"/>
                      <w:szCs w:val="18"/>
                    </w:rPr>
                  </w:rPrChange>
                </w:rPr>
                <w:t xml:space="preserve">rent month </w:t>
              </w:r>
            </w:ins>
          </w:p>
        </w:tc>
        <w:tc>
          <w:tcPr>
            <w:tcW w:w="0" w:type="auto"/>
            <w:tcBorders>
              <w:top w:val="nil"/>
              <w:left w:val="nil"/>
              <w:bottom w:val="single" w:sz="4" w:space="0" w:color="auto"/>
              <w:right w:val="single" w:sz="4" w:space="0" w:color="auto"/>
            </w:tcBorders>
            <w:shd w:val="clear" w:color="auto" w:fill="F2F2F2"/>
            <w:vAlign w:val="center"/>
            <w:hideMark/>
          </w:tcPr>
          <w:p w14:paraId="1A0EDDD2" w14:textId="77777777" w:rsidR="004342C6" w:rsidRPr="007F360A" w:rsidRDefault="004342C6" w:rsidP="004342C6">
            <w:pPr>
              <w:widowControl/>
              <w:jc w:val="center"/>
              <w:rPr>
                <w:rFonts w:eastAsia="Times New Roman" w:cstheme="minorHAnsi"/>
                <w:color w:val="000000"/>
                <w:rPrChange w:id="277"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278" w:author="Love, Willie" w:date="2023-09-21T15:41:00Z">
                  <w:rPr>
                    <w:rFonts w:ascii="Arial" w:eastAsia="Times New Roman" w:hAnsi="Arial" w:cs="Arial"/>
                    <w:color w:val="000000"/>
                    <w:sz w:val="18"/>
                    <w:szCs w:val="18"/>
                  </w:rPr>
                </w:rPrChange>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476091D6" w14:textId="77777777" w:rsidR="004342C6" w:rsidRPr="007F360A" w:rsidRDefault="004342C6" w:rsidP="004342C6">
            <w:pPr>
              <w:widowControl/>
              <w:jc w:val="center"/>
              <w:rPr>
                <w:rFonts w:eastAsia="Times New Roman" w:cstheme="minorHAnsi"/>
                <w:color w:val="000000"/>
                <w:rPrChange w:id="279"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280" w:author="Love, Willie" w:date="2023-09-21T15:41:00Z">
                  <w:rPr>
                    <w:rFonts w:ascii="Arial" w:eastAsia="Times New Roman" w:hAnsi="Arial" w:cs="Arial"/>
                    <w:color w:val="000000"/>
                    <w:sz w:val="18"/>
                    <w:szCs w:val="18"/>
                  </w:rPr>
                </w:rPrChange>
              </w:rPr>
              <w:t>1</w:t>
            </w:r>
          </w:p>
        </w:tc>
      </w:tr>
      <w:tr w:rsidR="004342C6" w:rsidRPr="007F360A" w14:paraId="6864EB50" w14:textId="77777777" w:rsidTr="00A21A0D">
        <w:trPr>
          <w:trHeight w:val="20"/>
        </w:trPr>
        <w:tc>
          <w:tcPr>
            <w:tcW w:w="3955" w:type="dxa"/>
            <w:tcBorders>
              <w:top w:val="nil"/>
              <w:left w:val="single" w:sz="4" w:space="0" w:color="auto"/>
              <w:bottom w:val="single" w:sz="4" w:space="0" w:color="auto"/>
              <w:right w:val="single" w:sz="4" w:space="0" w:color="auto"/>
            </w:tcBorders>
            <w:shd w:val="clear" w:color="auto" w:fill="F2F2F2"/>
            <w:vAlign w:val="center"/>
            <w:hideMark/>
          </w:tcPr>
          <w:p w14:paraId="0AE0FE16" w14:textId="77777777" w:rsidR="004342C6" w:rsidRPr="007F360A" w:rsidRDefault="004342C6" w:rsidP="004342C6">
            <w:pPr>
              <w:widowControl/>
              <w:rPr>
                <w:ins w:id="281" w:author="Love, Willie" w:date="2022-05-25T11:57:00Z"/>
                <w:rFonts w:eastAsia="Times New Roman" w:cstheme="minorHAnsi"/>
                <w:color w:val="000000"/>
                <w:rPrChange w:id="282" w:author="Love, Willie" w:date="2023-09-21T15:41:00Z">
                  <w:rPr>
                    <w:ins w:id="283" w:author="Love, Willie" w:date="2022-05-25T11:57:00Z"/>
                    <w:rFonts w:ascii="Arial" w:eastAsia="Times New Roman" w:hAnsi="Arial" w:cs="Arial"/>
                    <w:color w:val="000000"/>
                    <w:sz w:val="18"/>
                    <w:szCs w:val="18"/>
                  </w:rPr>
                </w:rPrChange>
              </w:rPr>
            </w:pPr>
            <w:r w:rsidRPr="007F360A">
              <w:rPr>
                <w:rFonts w:eastAsia="Times New Roman" w:cstheme="minorHAnsi"/>
                <w:color w:val="000000"/>
                <w:rPrChange w:id="284" w:author="Love, Willie" w:date="2023-09-21T15:41:00Z">
                  <w:rPr>
                    <w:rFonts w:ascii="Arial" w:eastAsia="Times New Roman" w:hAnsi="Arial" w:cs="Arial"/>
                    <w:color w:val="000000"/>
                    <w:sz w:val="18"/>
                    <w:szCs w:val="18"/>
                  </w:rPr>
                </w:rPrChange>
              </w:rPr>
              <w:t>Repayment Plan Subsequent Payment</w:t>
            </w:r>
          </w:p>
          <w:p w14:paraId="2BB96C58" w14:textId="748059C5" w:rsidR="002D2663" w:rsidRPr="007619A9" w:rsidRDefault="002D2663">
            <w:pPr>
              <w:pStyle w:val="ListParagraph"/>
              <w:widowControl/>
              <w:numPr>
                <w:ilvl w:val="0"/>
                <w:numId w:val="34"/>
              </w:numPr>
              <w:rPr>
                <w:rFonts w:eastAsia="Times New Roman" w:cstheme="minorHAnsi"/>
                <w:color w:val="000000"/>
                <w:rPrChange w:id="285" w:author="Love, Willie" w:date="2023-09-21T16:31:00Z">
                  <w:rPr>
                    <w:rFonts w:ascii="Arial" w:eastAsia="Times New Roman" w:hAnsi="Arial" w:cs="Arial"/>
                    <w:color w:val="000000"/>
                    <w:sz w:val="18"/>
                    <w:szCs w:val="18"/>
                  </w:rPr>
                </w:rPrChange>
              </w:rPr>
              <w:pPrChange w:id="286" w:author="Love, Willie" w:date="2023-09-21T16:31:00Z">
                <w:pPr>
                  <w:widowControl/>
                </w:pPr>
              </w:pPrChange>
            </w:pPr>
            <w:ins w:id="287" w:author="Love, Willie" w:date="2022-05-25T11:57:00Z">
              <w:r w:rsidRPr="007619A9">
                <w:rPr>
                  <w:rFonts w:eastAsia="Times New Roman" w:cstheme="minorHAnsi"/>
                  <w:color w:val="000000"/>
                  <w:rPrChange w:id="288" w:author="Love, Willie" w:date="2023-09-21T16:31:00Z">
                    <w:rPr>
                      <w:rFonts w:ascii="Arial" w:eastAsia="Times New Roman" w:hAnsi="Arial" w:cs="Arial"/>
                      <w:color w:val="000000"/>
                      <w:sz w:val="18"/>
                      <w:szCs w:val="18"/>
                    </w:rPr>
                  </w:rPrChange>
                </w:rPr>
                <w:t>Task – Repayment Plan Installment</w:t>
              </w:r>
            </w:ins>
          </w:p>
        </w:tc>
        <w:tc>
          <w:tcPr>
            <w:tcW w:w="4071" w:type="dxa"/>
            <w:tcBorders>
              <w:top w:val="nil"/>
              <w:left w:val="nil"/>
              <w:bottom w:val="single" w:sz="4" w:space="0" w:color="auto"/>
              <w:right w:val="single" w:sz="4" w:space="0" w:color="auto"/>
            </w:tcBorders>
            <w:shd w:val="clear" w:color="auto" w:fill="F2F2F2"/>
            <w:vAlign w:val="center"/>
            <w:hideMark/>
          </w:tcPr>
          <w:p w14:paraId="14602B6D" w14:textId="77777777" w:rsidR="004342C6" w:rsidRPr="007F360A" w:rsidRDefault="004342C6" w:rsidP="004342C6">
            <w:pPr>
              <w:widowControl/>
              <w:rPr>
                <w:ins w:id="289" w:author="Love, Willie" w:date="2022-05-25T11:57:00Z"/>
                <w:rFonts w:eastAsia="Times New Roman" w:cstheme="minorHAnsi"/>
                <w:color w:val="000000"/>
                <w:rPrChange w:id="290" w:author="Love, Willie" w:date="2023-09-21T15:41:00Z">
                  <w:rPr>
                    <w:ins w:id="291" w:author="Love, Willie" w:date="2022-05-25T11:57:00Z"/>
                    <w:rFonts w:ascii="Arial" w:eastAsia="Times New Roman" w:hAnsi="Arial" w:cs="Arial"/>
                    <w:color w:val="000000"/>
                    <w:sz w:val="18"/>
                    <w:szCs w:val="18"/>
                  </w:rPr>
                </w:rPrChange>
              </w:rPr>
            </w:pPr>
            <w:r w:rsidRPr="007F360A">
              <w:rPr>
                <w:rFonts w:eastAsia="Times New Roman" w:cstheme="minorHAnsi"/>
                <w:color w:val="000000"/>
                <w:rPrChange w:id="292" w:author="Love, Willie" w:date="2023-09-21T15:41:00Z">
                  <w:rPr>
                    <w:rFonts w:ascii="Arial" w:eastAsia="Times New Roman" w:hAnsi="Arial" w:cs="Arial"/>
                    <w:color w:val="000000"/>
                    <w:sz w:val="18"/>
                    <w:szCs w:val="18"/>
                  </w:rPr>
                </w:rPrChange>
              </w:rPr>
              <w:t>Credit awarded upon receipt of the repayment plan subsequent payment amount</w:t>
            </w:r>
          </w:p>
          <w:p w14:paraId="037E321B" w14:textId="134D2DB3" w:rsidR="002D2663" w:rsidRPr="007619A9" w:rsidRDefault="002D2663">
            <w:pPr>
              <w:pStyle w:val="ListParagraph"/>
              <w:widowControl/>
              <w:numPr>
                <w:ilvl w:val="0"/>
                <w:numId w:val="34"/>
              </w:numPr>
              <w:rPr>
                <w:rFonts w:eastAsia="Times New Roman" w:cstheme="minorHAnsi"/>
                <w:color w:val="000000"/>
                <w:rPrChange w:id="293" w:author="Love, Willie" w:date="2023-09-21T16:31:00Z">
                  <w:rPr>
                    <w:rFonts w:ascii="Arial" w:eastAsia="Times New Roman" w:hAnsi="Arial" w:cs="Arial"/>
                    <w:color w:val="000000"/>
                    <w:sz w:val="18"/>
                    <w:szCs w:val="18"/>
                  </w:rPr>
                </w:rPrChange>
              </w:rPr>
              <w:pPrChange w:id="294" w:author="Love, Willie" w:date="2023-09-21T16:31:00Z">
                <w:pPr>
                  <w:widowControl/>
                </w:pPr>
              </w:pPrChange>
            </w:pPr>
            <w:ins w:id="295" w:author="Love, Willie" w:date="2022-05-25T11:57:00Z">
              <w:r w:rsidRPr="007619A9">
                <w:rPr>
                  <w:rFonts w:eastAsia="Times New Roman" w:cstheme="minorHAnsi"/>
                  <w:rPrChange w:id="296" w:author="Love, Willie" w:date="2023-09-21T16:31:00Z">
                    <w:rPr>
                      <w:rFonts w:ascii="Arial" w:eastAsia="Times New Roman" w:hAnsi="Arial" w:cs="Arial"/>
                      <w:sz w:val="18"/>
                      <w:szCs w:val="18"/>
                    </w:rPr>
                  </w:rPrChange>
                </w:rPr>
                <w:t xml:space="preserve">Has -Complete during </w:t>
              </w:r>
            </w:ins>
            <w:ins w:id="297" w:author="Love, Willie" w:date="2023-09-21T16:30:00Z">
              <w:r w:rsidR="007619A9" w:rsidRPr="007619A9">
                <w:rPr>
                  <w:rFonts w:eastAsia="Times New Roman" w:cstheme="minorHAnsi"/>
                  <w:rPrChange w:id="298" w:author="Love, Willie" w:date="2023-09-21T16:31:00Z">
                    <w:rPr/>
                  </w:rPrChange>
                </w:rPr>
                <w:t xml:space="preserve">the </w:t>
              </w:r>
            </w:ins>
            <w:ins w:id="299" w:author="Love, Willie" w:date="2022-05-25T11:57:00Z">
              <w:r w:rsidRPr="007619A9">
                <w:rPr>
                  <w:rFonts w:eastAsia="Times New Roman" w:cstheme="minorHAnsi"/>
                  <w:rPrChange w:id="300" w:author="Love, Willie" w:date="2023-09-21T16:31:00Z">
                    <w:rPr>
                      <w:rFonts w:ascii="Arial" w:eastAsia="Times New Roman" w:hAnsi="Arial" w:cs="Arial"/>
                      <w:sz w:val="18"/>
                      <w:szCs w:val="18"/>
                    </w:rPr>
                  </w:rPrChange>
                </w:rPr>
                <w:t>current month</w:t>
              </w:r>
            </w:ins>
          </w:p>
        </w:tc>
        <w:tc>
          <w:tcPr>
            <w:tcW w:w="0" w:type="auto"/>
            <w:tcBorders>
              <w:top w:val="nil"/>
              <w:left w:val="nil"/>
              <w:bottom w:val="single" w:sz="4" w:space="0" w:color="auto"/>
              <w:right w:val="single" w:sz="4" w:space="0" w:color="auto"/>
            </w:tcBorders>
            <w:shd w:val="clear" w:color="auto" w:fill="F2F2F2"/>
            <w:vAlign w:val="center"/>
            <w:hideMark/>
          </w:tcPr>
          <w:p w14:paraId="1B54E9E3" w14:textId="77777777" w:rsidR="004342C6" w:rsidRPr="007F360A" w:rsidRDefault="004342C6" w:rsidP="004342C6">
            <w:pPr>
              <w:widowControl/>
              <w:jc w:val="center"/>
              <w:rPr>
                <w:rFonts w:eastAsia="Times New Roman" w:cstheme="minorHAnsi"/>
                <w:color w:val="000000"/>
                <w:rPrChange w:id="301"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302" w:author="Love, Willie" w:date="2023-09-21T15:41:00Z">
                  <w:rPr>
                    <w:rFonts w:ascii="Arial" w:eastAsia="Times New Roman" w:hAnsi="Arial" w:cs="Arial"/>
                    <w:color w:val="000000"/>
                    <w:sz w:val="18"/>
                    <w:szCs w:val="18"/>
                  </w:rPr>
                </w:rPrChange>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239D6629" w14:textId="77777777" w:rsidR="004342C6" w:rsidRPr="007F360A" w:rsidRDefault="004342C6" w:rsidP="004342C6">
            <w:pPr>
              <w:widowControl/>
              <w:jc w:val="center"/>
              <w:rPr>
                <w:rFonts w:eastAsia="Times New Roman" w:cstheme="minorHAnsi"/>
                <w:color w:val="000000"/>
                <w:rPrChange w:id="303"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304" w:author="Love, Willie" w:date="2023-09-21T15:41:00Z">
                  <w:rPr>
                    <w:rFonts w:ascii="Arial" w:eastAsia="Times New Roman" w:hAnsi="Arial" w:cs="Arial"/>
                    <w:color w:val="000000"/>
                    <w:sz w:val="18"/>
                    <w:szCs w:val="18"/>
                  </w:rPr>
                </w:rPrChange>
              </w:rPr>
              <w:t>1</w:t>
            </w:r>
          </w:p>
        </w:tc>
      </w:tr>
      <w:tr w:rsidR="004342C6" w:rsidRPr="007F360A" w14:paraId="7D5796F1" w14:textId="77777777" w:rsidTr="00A21A0D">
        <w:trPr>
          <w:trHeight w:val="20"/>
        </w:trPr>
        <w:tc>
          <w:tcPr>
            <w:tcW w:w="3955" w:type="dxa"/>
            <w:tcBorders>
              <w:top w:val="nil"/>
              <w:left w:val="single" w:sz="4" w:space="0" w:color="auto"/>
              <w:bottom w:val="single" w:sz="4" w:space="0" w:color="auto"/>
              <w:right w:val="single" w:sz="4" w:space="0" w:color="auto"/>
            </w:tcBorders>
            <w:shd w:val="clear" w:color="auto" w:fill="F2F2F2"/>
            <w:vAlign w:val="center"/>
            <w:hideMark/>
          </w:tcPr>
          <w:p w14:paraId="39D160E4" w14:textId="77777777" w:rsidR="004342C6" w:rsidRPr="007F360A" w:rsidRDefault="004342C6" w:rsidP="004342C6">
            <w:pPr>
              <w:widowControl/>
              <w:rPr>
                <w:ins w:id="305" w:author="Love, Willie" w:date="2022-05-25T11:58:00Z"/>
                <w:rFonts w:eastAsia="Times New Roman" w:cstheme="minorHAnsi"/>
                <w:color w:val="000000"/>
                <w:rPrChange w:id="306" w:author="Love, Willie" w:date="2023-09-21T15:41:00Z">
                  <w:rPr>
                    <w:ins w:id="307" w:author="Love, Willie" w:date="2022-05-25T11:58:00Z"/>
                    <w:rFonts w:ascii="Arial" w:eastAsia="Times New Roman" w:hAnsi="Arial" w:cs="Arial"/>
                    <w:color w:val="000000"/>
                    <w:sz w:val="18"/>
                    <w:szCs w:val="18"/>
                  </w:rPr>
                </w:rPrChange>
              </w:rPr>
            </w:pPr>
            <w:r w:rsidRPr="007F360A">
              <w:rPr>
                <w:rFonts w:eastAsia="Times New Roman" w:cstheme="minorHAnsi"/>
                <w:color w:val="000000"/>
                <w:rPrChange w:id="308" w:author="Love, Willie" w:date="2023-09-21T15:41:00Z">
                  <w:rPr>
                    <w:rFonts w:ascii="Arial" w:eastAsia="Times New Roman" w:hAnsi="Arial" w:cs="Arial"/>
                    <w:color w:val="000000"/>
                    <w:sz w:val="18"/>
                    <w:szCs w:val="18"/>
                  </w:rPr>
                </w:rPrChange>
              </w:rPr>
              <w:t>Repayment Plan Completion</w:t>
            </w:r>
          </w:p>
          <w:p w14:paraId="02A453A7" w14:textId="54E4D135" w:rsidR="002D2663" w:rsidRPr="007F360A" w:rsidRDefault="002D2663" w:rsidP="004342C6">
            <w:pPr>
              <w:widowControl/>
              <w:rPr>
                <w:rFonts w:eastAsia="Times New Roman" w:cstheme="minorHAnsi"/>
                <w:color w:val="000000"/>
                <w:rPrChange w:id="309" w:author="Love, Willie" w:date="2023-09-21T15:41:00Z">
                  <w:rPr>
                    <w:rFonts w:ascii="Arial" w:eastAsia="Times New Roman" w:hAnsi="Arial" w:cs="Arial"/>
                    <w:color w:val="000000"/>
                    <w:sz w:val="18"/>
                    <w:szCs w:val="18"/>
                  </w:rPr>
                </w:rPrChange>
              </w:rPr>
            </w:pPr>
            <w:ins w:id="310" w:author="Love, Willie" w:date="2022-05-25T11:58:00Z">
              <w:r w:rsidRPr="007F360A">
                <w:rPr>
                  <w:rFonts w:eastAsia="Times New Roman" w:cstheme="minorHAnsi"/>
                  <w:color w:val="000000"/>
                  <w:rPrChange w:id="311" w:author="Love, Willie" w:date="2023-09-21T15:41:00Z">
                    <w:rPr>
                      <w:rFonts w:ascii="Arial" w:eastAsia="Times New Roman" w:hAnsi="Arial" w:cs="Arial"/>
                      <w:color w:val="000000"/>
                      <w:sz w:val="18"/>
                      <w:szCs w:val="18"/>
                    </w:rPr>
                  </w:rPrChange>
                </w:rPr>
                <w:t xml:space="preserve">Task – </w:t>
              </w:r>
            </w:ins>
            <w:ins w:id="312" w:author="Love, Willie" w:date="2022-05-25T12:00:00Z">
              <w:r w:rsidRPr="007F360A">
                <w:rPr>
                  <w:rFonts w:eastAsia="Times New Roman" w:cstheme="minorHAnsi"/>
                  <w:color w:val="000000"/>
                  <w:rPrChange w:id="313" w:author="Love, Willie" w:date="2023-09-21T15:41:00Z">
                    <w:rPr>
                      <w:rFonts w:ascii="Arial" w:eastAsia="Times New Roman" w:hAnsi="Arial" w:cs="Arial"/>
                      <w:color w:val="000000"/>
                      <w:sz w:val="18"/>
                      <w:szCs w:val="18"/>
                    </w:rPr>
                  </w:rPrChange>
                </w:rPr>
                <w:t>Repayment Plan Satisfied</w:t>
              </w:r>
            </w:ins>
          </w:p>
        </w:tc>
        <w:tc>
          <w:tcPr>
            <w:tcW w:w="4071" w:type="dxa"/>
            <w:tcBorders>
              <w:top w:val="nil"/>
              <w:left w:val="nil"/>
              <w:bottom w:val="single" w:sz="4" w:space="0" w:color="auto"/>
              <w:right w:val="single" w:sz="4" w:space="0" w:color="auto"/>
            </w:tcBorders>
            <w:shd w:val="clear" w:color="auto" w:fill="F2F2F2"/>
            <w:vAlign w:val="center"/>
            <w:hideMark/>
          </w:tcPr>
          <w:p w14:paraId="6AE6C889" w14:textId="76E1ECA3" w:rsidR="004342C6" w:rsidRPr="007619A9" w:rsidRDefault="004342C6">
            <w:pPr>
              <w:pStyle w:val="ListParagraph"/>
              <w:widowControl/>
              <w:numPr>
                <w:ilvl w:val="0"/>
                <w:numId w:val="34"/>
              </w:numPr>
              <w:rPr>
                <w:ins w:id="314" w:author="Love, Willie" w:date="2022-05-25T11:57:00Z"/>
                <w:rFonts w:eastAsia="Times New Roman" w:cstheme="minorHAnsi"/>
                <w:color w:val="000000"/>
                <w:rPrChange w:id="315" w:author="Love, Willie" w:date="2023-09-21T16:31:00Z">
                  <w:rPr>
                    <w:ins w:id="316" w:author="Love, Willie" w:date="2022-05-25T11:57:00Z"/>
                    <w:rFonts w:ascii="Arial" w:eastAsia="Times New Roman" w:hAnsi="Arial" w:cs="Arial"/>
                    <w:color w:val="000000"/>
                    <w:sz w:val="18"/>
                    <w:szCs w:val="18"/>
                  </w:rPr>
                </w:rPrChange>
              </w:rPr>
              <w:pPrChange w:id="317" w:author="Love, Willie" w:date="2023-09-21T16:31:00Z">
                <w:pPr>
                  <w:widowControl/>
                </w:pPr>
              </w:pPrChange>
            </w:pPr>
            <w:r w:rsidRPr="007619A9">
              <w:rPr>
                <w:rFonts w:eastAsia="Times New Roman" w:cstheme="minorHAnsi"/>
                <w:color w:val="000000"/>
                <w:rPrChange w:id="318" w:author="Love, Willie" w:date="2023-09-21T16:31:00Z">
                  <w:rPr>
                    <w:rFonts w:ascii="Arial" w:eastAsia="Times New Roman" w:hAnsi="Arial" w:cs="Arial"/>
                    <w:color w:val="000000"/>
                    <w:sz w:val="18"/>
                    <w:szCs w:val="18"/>
                  </w:rPr>
                </w:rPrChange>
              </w:rPr>
              <w:t>Credit awarded upon successful completion of a repayment plan</w:t>
            </w:r>
            <w:ins w:id="319" w:author="Love, Willie" w:date="2022-05-25T11:59:00Z">
              <w:r w:rsidR="002D2663" w:rsidRPr="007619A9">
                <w:rPr>
                  <w:rFonts w:eastAsia="Times New Roman" w:cstheme="minorHAnsi"/>
                  <w:rPrChange w:id="320" w:author="Love, Willie" w:date="2023-09-21T16:31:00Z">
                    <w:rPr>
                      <w:rFonts w:ascii="Arial" w:eastAsia="Times New Roman" w:hAnsi="Arial" w:cs="Arial"/>
                      <w:sz w:val="18"/>
                      <w:szCs w:val="18"/>
                    </w:rPr>
                  </w:rPrChange>
                </w:rPr>
                <w:t xml:space="preserve"> Has -Complete during </w:t>
              </w:r>
            </w:ins>
            <w:ins w:id="321" w:author="Love, Willie" w:date="2023-09-21T16:31:00Z">
              <w:r w:rsidR="007619A9" w:rsidRPr="007619A9">
                <w:rPr>
                  <w:rFonts w:eastAsia="Times New Roman" w:cstheme="minorHAnsi"/>
                  <w:rPrChange w:id="322" w:author="Love, Willie" w:date="2023-09-21T16:31:00Z">
                    <w:rPr/>
                  </w:rPrChange>
                </w:rPr>
                <w:t xml:space="preserve">the </w:t>
              </w:r>
            </w:ins>
            <w:ins w:id="323" w:author="Love, Willie" w:date="2022-05-25T11:59:00Z">
              <w:r w:rsidR="002D2663" w:rsidRPr="007619A9">
                <w:rPr>
                  <w:rFonts w:eastAsia="Times New Roman" w:cstheme="minorHAnsi"/>
                  <w:rPrChange w:id="324" w:author="Love, Willie" w:date="2023-09-21T16:31:00Z">
                    <w:rPr>
                      <w:rFonts w:ascii="Arial" w:eastAsia="Times New Roman" w:hAnsi="Arial" w:cs="Arial"/>
                      <w:sz w:val="18"/>
                      <w:szCs w:val="18"/>
                    </w:rPr>
                  </w:rPrChange>
                </w:rPr>
                <w:t>current month</w:t>
              </w:r>
            </w:ins>
          </w:p>
          <w:p w14:paraId="7529DD3F" w14:textId="5137D09B" w:rsidR="002D2663" w:rsidRPr="007F360A" w:rsidRDefault="002D2663" w:rsidP="004342C6">
            <w:pPr>
              <w:widowControl/>
              <w:rPr>
                <w:rFonts w:eastAsia="Times New Roman" w:cstheme="minorHAnsi"/>
                <w:color w:val="000000"/>
                <w:rPrChange w:id="325" w:author="Love, Willie" w:date="2023-09-21T15:41:00Z">
                  <w:rPr>
                    <w:rFonts w:ascii="Arial" w:eastAsia="Times New Roman" w:hAnsi="Arial" w:cs="Arial"/>
                    <w:color w:val="000000"/>
                    <w:sz w:val="18"/>
                    <w:szCs w:val="18"/>
                  </w:rPr>
                </w:rPrChange>
              </w:rPr>
            </w:pPr>
          </w:p>
        </w:tc>
        <w:tc>
          <w:tcPr>
            <w:tcW w:w="0" w:type="auto"/>
            <w:tcBorders>
              <w:top w:val="nil"/>
              <w:left w:val="nil"/>
              <w:bottom w:val="single" w:sz="4" w:space="0" w:color="auto"/>
              <w:right w:val="single" w:sz="4" w:space="0" w:color="auto"/>
            </w:tcBorders>
            <w:shd w:val="clear" w:color="auto" w:fill="F2F2F2"/>
            <w:vAlign w:val="center"/>
            <w:hideMark/>
          </w:tcPr>
          <w:p w14:paraId="6219A0D7" w14:textId="77777777" w:rsidR="004342C6" w:rsidRPr="007F360A" w:rsidRDefault="004342C6" w:rsidP="004342C6">
            <w:pPr>
              <w:widowControl/>
              <w:jc w:val="center"/>
              <w:rPr>
                <w:rFonts w:eastAsia="Times New Roman" w:cstheme="minorHAnsi"/>
                <w:color w:val="000000"/>
                <w:rPrChange w:id="326"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327" w:author="Love, Willie" w:date="2023-09-21T15:41:00Z">
                  <w:rPr>
                    <w:rFonts w:ascii="Arial" w:eastAsia="Times New Roman" w:hAnsi="Arial" w:cs="Arial"/>
                    <w:color w:val="000000"/>
                    <w:sz w:val="18"/>
                    <w:szCs w:val="18"/>
                  </w:rPr>
                </w:rPrChange>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0C3C38B1" w14:textId="77777777" w:rsidR="004342C6" w:rsidRPr="007F360A" w:rsidRDefault="004342C6" w:rsidP="004342C6">
            <w:pPr>
              <w:widowControl/>
              <w:jc w:val="center"/>
              <w:rPr>
                <w:rFonts w:eastAsia="Times New Roman" w:cstheme="minorHAnsi"/>
                <w:color w:val="000000"/>
                <w:rPrChange w:id="328"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329" w:author="Love, Willie" w:date="2023-09-21T15:41:00Z">
                  <w:rPr>
                    <w:rFonts w:ascii="Arial" w:eastAsia="Times New Roman" w:hAnsi="Arial" w:cs="Arial"/>
                    <w:color w:val="000000"/>
                    <w:sz w:val="18"/>
                    <w:szCs w:val="18"/>
                  </w:rPr>
                </w:rPrChange>
              </w:rPr>
              <w:t>1</w:t>
            </w:r>
          </w:p>
        </w:tc>
      </w:tr>
      <w:tr w:rsidR="004342C6" w:rsidRPr="007F360A" w14:paraId="599A66FB" w14:textId="77777777" w:rsidTr="00A21A0D">
        <w:trPr>
          <w:trHeight w:val="20"/>
        </w:trPr>
        <w:tc>
          <w:tcPr>
            <w:tcW w:w="3955" w:type="dxa"/>
            <w:tcBorders>
              <w:top w:val="nil"/>
              <w:left w:val="single" w:sz="4" w:space="0" w:color="auto"/>
              <w:bottom w:val="single" w:sz="4" w:space="0" w:color="auto"/>
              <w:right w:val="single" w:sz="4" w:space="0" w:color="auto"/>
            </w:tcBorders>
            <w:shd w:val="clear" w:color="auto" w:fill="F2F2F2"/>
            <w:vAlign w:val="center"/>
            <w:hideMark/>
          </w:tcPr>
          <w:p w14:paraId="6F8D45D6" w14:textId="77777777" w:rsidR="004342C6" w:rsidRDefault="004342C6" w:rsidP="004342C6">
            <w:pPr>
              <w:widowControl/>
              <w:rPr>
                <w:ins w:id="330" w:author="Love, Willie" w:date="2023-09-21T16:00:00Z"/>
                <w:rFonts w:eastAsia="Times New Roman" w:cstheme="minorHAnsi"/>
                <w:color w:val="000000"/>
              </w:rPr>
            </w:pPr>
            <w:r w:rsidRPr="007F360A">
              <w:rPr>
                <w:rFonts w:eastAsia="Times New Roman" w:cstheme="minorHAnsi"/>
                <w:color w:val="000000"/>
                <w:rPrChange w:id="331" w:author="Love, Willie" w:date="2023-09-21T15:41:00Z">
                  <w:rPr>
                    <w:rFonts w:ascii="Arial" w:eastAsia="Times New Roman" w:hAnsi="Arial" w:cs="Arial"/>
                    <w:color w:val="000000"/>
                    <w:sz w:val="18"/>
                    <w:szCs w:val="18"/>
                  </w:rPr>
                </w:rPrChange>
              </w:rPr>
              <w:t>Short Sale Credits</w:t>
            </w:r>
          </w:p>
          <w:p w14:paraId="743BCCD5" w14:textId="2EB45728" w:rsidR="004E0E95" w:rsidRPr="004E0E95" w:rsidRDefault="004E0E95">
            <w:pPr>
              <w:pStyle w:val="ListParagraph"/>
              <w:widowControl/>
              <w:numPr>
                <w:ilvl w:val="0"/>
                <w:numId w:val="25"/>
              </w:numPr>
              <w:rPr>
                <w:ins w:id="332" w:author="Love, Willie" w:date="2022-05-26T09:39:00Z"/>
                <w:rFonts w:eastAsia="Times New Roman" w:cstheme="minorHAnsi"/>
                <w:color w:val="000000"/>
                <w:rPrChange w:id="333" w:author="Love, Willie" w:date="2023-09-21T16:00:00Z">
                  <w:rPr>
                    <w:ins w:id="334" w:author="Love, Willie" w:date="2022-05-26T09:39:00Z"/>
                    <w:rFonts w:ascii="Arial" w:eastAsia="Times New Roman" w:hAnsi="Arial" w:cs="Arial"/>
                    <w:color w:val="000000"/>
                    <w:sz w:val="18"/>
                    <w:szCs w:val="18"/>
                  </w:rPr>
                </w:rPrChange>
              </w:rPr>
              <w:pPrChange w:id="335" w:author="Love, Willie" w:date="2023-09-21T16:00:00Z">
                <w:pPr>
                  <w:widowControl/>
                </w:pPr>
              </w:pPrChange>
            </w:pPr>
            <w:ins w:id="336" w:author="Love, Willie" w:date="2023-09-21T16:00:00Z">
              <w:r>
                <w:rPr>
                  <w:rFonts w:eastAsia="Times New Roman" w:cstheme="minorHAnsi"/>
                  <w:color w:val="000000"/>
                </w:rPr>
                <w:t xml:space="preserve">Note </w:t>
              </w:r>
            </w:ins>
            <w:ins w:id="337" w:author="Love, Willie" w:date="2023-09-21T16:01:00Z">
              <w:r>
                <w:rPr>
                  <w:rFonts w:eastAsia="Times New Roman" w:cstheme="minorHAnsi"/>
                  <w:color w:val="000000"/>
                </w:rPr>
                <w:t>Type-Loss Mit Refe</w:t>
              </w:r>
              <w:r w:rsidR="00F5407A">
                <w:rPr>
                  <w:rFonts w:eastAsia="Times New Roman" w:cstheme="minorHAnsi"/>
                  <w:color w:val="000000"/>
                </w:rPr>
                <w:t>rral SS</w:t>
              </w:r>
            </w:ins>
          </w:p>
          <w:p w14:paraId="19BD1FBA" w14:textId="77777777" w:rsidR="006D3696" w:rsidRPr="00C149BD" w:rsidRDefault="006D3696">
            <w:pPr>
              <w:pStyle w:val="ListParagraph"/>
              <w:widowControl/>
              <w:numPr>
                <w:ilvl w:val="0"/>
                <w:numId w:val="24"/>
              </w:numPr>
              <w:rPr>
                <w:ins w:id="338" w:author="Love, Willie" w:date="2022-05-26T09:39:00Z"/>
                <w:rFonts w:eastAsia="Times New Roman" w:cstheme="minorHAnsi"/>
                <w:color w:val="000000"/>
                <w:rPrChange w:id="339" w:author="Love, Willie" w:date="2023-09-21T15:59:00Z">
                  <w:rPr>
                    <w:ins w:id="340" w:author="Love, Willie" w:date="2022-05-26T09:39:00Z"/>
                    <w:rFonts w:ascii="Arial" w:eastAsia="Times New Roman" w:hAnsi="Arial" w:cs="Arial"/>
                    <w:color w:val="000000"/>
                    <w:sz w:val="18"/>
                    <w:szCs w:val="18"/>
                  </w:rPr>
                </w:rPrChange>
              </w:rPr>
              <w:pPrChange w:id="341" w:author="Love, Willie" w:date="2023-09-21T15:59:00Z">
                <w:pPr>
                  <w:widowControl/>
                </w:pPr>
              </w:pPrChange>
            </w:pPr>
            <w:ins w:id="342" w:author="Love, Willie" w:date="2022-05-26T09:39:00Z">
              <w:r w:rsidRPr="00C149BD">
                <w:rPr>
                  <w:rFonts w:eastAsia="Times New Roman" w:cstheme="minorHAnsi"/>
                  <w:color w:val="000000"/>
                  <w:rPrChange w:id="343" w:author="Love, Willie" w:date="2023-09-21T15:59:00Z">
                    <w:rPr>
                      <w:rFonts w:ascii="Arial" w:eastAsia="Times New Roman" w:hAnsi="Arial" w:cs="Arial"/>
                      <w:color w:val="000000"/>
                      <w:sz w:val="18"/>
                      <w:szCs w:val="18"/>
                    </w:rPr>
                  </w:rPrChange>
                </w:rPr>
                <w:lastRenderedPageBreak/>
                <w:t>Active  Workflow– Loss Mitigation – Short Sale</w:t>
              </w:r>
            </w:ins>
          </w:p>
          <w:p w14:paraId="2446A80B" w14:textId="0776D527" w:rsidR="006D3696" w:rsidRPr="00C149BD" w:rsidRDefault="006D3696">
            <w:pPr>
              <w:pStyle w:val="ListParagraph"/>
              <w:widowControl/>
              <w:numPr>
                <w:ilvl w:val="0"/>
                <w:numId w:val="24"/>
              </w:numPr>
              <w:rPr>
                <w:rFonts w:eastAsia="Times New Roman" w:cstheme="minorHAnsi"/>
                <w:color w:val="000000"/>
                <w:rPrChange w:id="344" w:author="Love, Willie" w:date="2023-09-21T15:59:00Z">
                  <w:rPr>
                    <w:rFonts w:ascii="Arial" w:eastAsia="Times New Roman" w:hAnsi="Arial" w:cs="Arial"/>
                    <w:color w:val="000000"/>
                    <w:sz w:val="18"/>
                    <w:szCs w:val="18"/>
                  </w:rPr>
                </w:rPrChange>
              </w:rPr>
              <w:pPrChange w:id="345" w:author="Love, Willie" w:date="2023-09-21T15:59:00Z">
                <w:pPr>
                  <w:widowControl/>
                </w:pPr>
              </w:pPrChange>
            </w:pPr>
            <w:ins w:id="346" w:author="Love, Willie" w:date="2022-05-26T09:39:00Z">
              <w:r w:rsidRPr="00C149BD">
                <w:rPr>
                  <w:rFonts w:eastAsia="Times New Roman" w:cstheme="minorHAnsi"/>
                  <w:color w:val="000000"/>
                  <w:rPrChange w:id="347" w:author="Love, Willie" w:date="2023-09-21T15:59:00Z">
                    <w:rPr>
                      <w:rFonts w:ascii="Arial" w:eastAsia="Times New Roman" w:hAnsi="Arial" w:cs="Arial"/>
                      <w:color w:val="000000"/>
                      <w:sz w:val="18"/>
                      <w:szCs w:val="18"/>
                    </w:rPr>
                  </w:rPrChange>
                </w:rPr>
                <w:t>Active  Workflow– Loss Mitigation Family Sale</w:t>
              </w:r>
            </w:ins>
          </w:p>
        </w:tc>
        <w:tc>
          <w:tcPr>
            <w:tcW w:w="4071" w:type="dxa"/>
            <w:tcBorders>
              <w:top w:val="nil"/>
              <w:left w:val="nil"/>
              <w:bottom w:val="single" w:sz="4" w:space="0" w:color="auto"/>
              <w:right w:val="single" w:sz="4" w:space="0" w:color="auto"/>
            </w:tcBorders>
            <w:shd w:val="clear" w:color="auto" w:fill="F2F2F2"/>
            <w:vAlign w:val="center"/>
            <w:hideMark/>
          </w:tcPr>
          <w:p w14:paraId="1C7C5351" w14:textId="582FA262" w:rsidR="002D56F9" w:rsidRPr="007F360A" w:rsidRDefault="004342C6" w:rsidP="004342C6">
            <w:pPr>
              <w:widowControl/>
              <w:rPr>
                <w:ins w:id="348" w:author="Love, Willie" w:date="2022-05-26T09:39:00Z"/>
                <w:rFonts w:eastAsia="Times New Roman" w:cstheme="minorHAnsi"/>
                <w:color w:val="000000"/>
                <w:rPrChange w:id="349" w:author="Love, Willie" w:date="2023-09-21T15:41:00Z">
                  <w:rPr>
                    <w:ins w:id="350" w:author="Love, Willie" w:date="2022-05-26T09:39:00Z"/>
                    <w:rFonts w:ascii="Arial" w:eastAsia="Times New Roman" w:hAnsi="Arial" w:cs="Arial"/>
                    <w:color w:val="000000"/>
                    <w:sz w:val="18"/>
                    <w:szCs w:val="18"/>
                  </w:rPr>
                </w:rPrChange>
              </w:rPr>
            </w:pPr>
            <w:r w:rsidRPr="007F360A">
              <w:rPr>
                <w:rFonts w:eastAsia="Times New Roman" w:cstheme="minorHAnsi"/>
                <w:color w:val="000000"/>
                <w:rPrChange w:id="351" w:author="Love, Willie" w:date="2023-09-21T15:41:00Z">
                  <w:rPr>
                    <w:rFonts w:ascii="Arial" w:eastAsia="Times New Roman" w:hAnsi="Arial" w:cs="Arial"/>
                    <w:color w:val="000000"/>
                    <w:sz w:val="18"/>
                    <w:szCs w:val="18"/>
                  </w:rPr>
                </w:rPrChange>
              </w:rPr>
              <w:lastRenderedPageBreak/>
              <w:t>Credit awarded upon successful completion of a Short Sale.</w:t>
            </w:r>
          </w:p>
          <w:p w14:paraId="36756FBB" w14:textId="1B3145B6" w:rsidR="00246FA7" w:rsidRPr="0006233D" w:rsidRDefault="00246FA7">
            <w:pPr>
              <w:pStyle w:val="ListParagraph"/>
              <w:widowControl/>
              <w:numPr>
                <w:ilvl w:val="0"/>
                <w:numId w:val="23"/>
              </w:numPr>
              <w:rPr>
                <w:ins w:id="352" w:author="Love, Willie" w:date="2022-05-26T09:40:00Z"/>
                <w:rFonts w:eastAsia="Times New Roman" w:cstheme="minorHAnsi"/>
                <w:color w:val="000000"/>
                <w:rPrChange w:id="353" w:author="Love, Willie" w:date="2023-09-21T15:59:00Z">
                  <w:rPr>
                    <w:ins w:id="354" w:author="Love, Willie" w:date="2022-05-26T09:40:00Z"/>
                    <w:rFonts w:ascii="Arial" w:eastAsia="Times New Roman" w:hAnsi="Arial" w:cs="Arial"/>
                    <w:color w:val="000000"/>
                    <w:sz w:val="18"/>
                    <w:szCs w:val="18"/>
                  </w:rPr>
                </w:rPrChange>
              </w:rPr>
              <w:pPrChange w:id="355" w:author="Love, Willie" w:date="2023-09-21T15:59:00Z">
                <w:pPr>
                  <w:widowControl/>
                </w:pPr>
              </w:pPrChange>
            </w:pPr>
            <w:ins w:id="356" w:author="Love, Willie" w:date="2022-05-26T09:39:00Z">
              <w:r w:rsidRPr="0006233D">
                <w:rPr>
                  <w:rFonts w:eastAsia="Times New Roman" w:cstheme="minorHAnsi"/>
                  <w:color w:val="000000"/>
                  <w:rPrChange w:id="357" w:author="Love, Willie" w:date="2023-09-21T15:59:00Z">
                    <w:rPr>
                      <w:rFonts w:ascii="Arial" w:eastAsia="Times New Roman" w:hAnsi="Arial" w:cs="Arial"/>
                      <w:color w:val="000000"/>
                      <w:sz w:val="18"/>
                      <w:szCs w:val="18"/>
                    </w:rPr>
                  </w:rPrChange>
                </w:rPr>
                <w:lastRenderedPageBreak/>
                <w:t>Task – Receipt</w:t>
              </w:r>
            </w:ins>
            <w:ins w:id="358" w:author="Love, Willie" w:date="2022-05-26T09:40:00Z">
              <w:r w:rsidRPr="0006233D">
                <w:rPr>
                  <w:rFonts w:eastAsia="Times New Roman" w:cstheme="minorHAnsi"/>
                  <w:color w:val="000000"/>
                  <w:rPrChange w:id="359" w:author="Love, Willie" w:date="2023-09-21T15:59:00Z">
                    <w:rPr>
                      <w:rFonts w:ascii="Arial" w:eastAsia="Times New Roman" w:hAnsi="Arial" w:cs="Arial"/>
                      <w:color w:val="000000"/>
                      <w:sz w:val="18"/>
                      <w:szCs w:val="18"/>
                    </w:rPr>
                  </w:rPrChange>
                </w:rPr>
                <w:t xml:space="preserve"> of SS Closing funds</w:t>
              </w:r>
            </w:ins>
          </w:p>
          <w:p w14:paraId="66347CC5" w14:textId="1B9543AD" w:rsidR="00E646AA" w:rsidRDefault="00E646AA" w:rsidP="0006233D">
            <w:pPr>
              <w:pStyle w:val="ListParagraph"/>
              <w:widowControl/>
              <w:numPr>
                <w:ilvl w:val="0"/>
                <w:numId w:val="23"/>
              </w:numPr>
              <w:rPr>
                <w:ins w:id="360" w:author="Love, Willie" w:date="2023-09-21T15:59:00Z"/>
                <w:rFonts w:eastAsia="Times New Roman" w:cstheme="minorHAnsi"/>
                <w:color w:val="000000"/>
              </w:rPr>
            </w:pPr>
            <w:ins w:id="361" w:author="Love, Willie" w:date="2022-05-26T09:40:00Z">
              <w:r w:rsidRPr="0006233D">
                <w:rPr>
                  <w:rFonts w:eastAsia="Times New Roman" w:cstheme="minorHAnsi"/>
                  <w:color w:val="000000"/>
                  <w:rPrChange w:id="362" w:author="Love, Willie" w:date="2023-09-21T15:59:00Z">
                    <w:rPr>
                      <w:rFonts w:ascii="Arial" w:eastAsia="Times New Roman" w:hAnsi="Arial" w:cs="Arial"/>
                      <w:color w:val="000000"/>
                      <w:sz w:val="18"/>
                      <w:szCs w:val="18"/>
                    </w:rPr>
                  </w:rPrChange>
                </w:rPr>
                <w:t>Task – Receipt of Family Sale Proceeds</w:t>
              </w:r>
            </w:ins>
          </w:p>
          <w:p w14:paraId="676FE8B8" w14:textId="5B5A963C" w:rsidR="0006233D" w:rsidRPr="0006233D" w:rsidRDefault="00C149BD">
            <w:pPr>
              <w:pStyle w:val="ListParagraph"/>
              <w:widowControl/>
              <w:numPr>
                <w:ilvl w:val="0"/>
                <w:numId w:val="23"/>
              </w:numPr>
              <w:rPr>
                <w:ins w:id="363" w:author="Love, Willie" w:date="2022-05-26T09:40:00Z"/>
                <w:rFonts w:eastAsia="Times New Roman" w:cstheme="minorHAnsi"/>
                <w:color w:val="000000"/>
                <w:rPrChange w:id="364" w:author="Love, Willie" w:date="2023-09-21T15:59:00Z">
                  <w:rPr>
                    <w:ins w:id="365" w:author="Love, Willie" w:date="2022-05-26T09:40:00Z"/>
                    <w:rFonts w:ascii="Arial" w:eastAsia="Times New Roman" w:hAnsi="Arial" w:cs="Arial"/>
                    <w:color w:val="000000"/>
                    <w:sz w:val="18"/>
                    <w:szCs w:val="18"/>
                  </w:rPr>
                </w:rPrChange>
              </w:rPr>
              <w:pPrChange w:id="366" w:author="Love, Willie" w:date="2023-09-21T15:59:00Z">
                <w:pPr>
                  <w:widowControl/>
                </w:pPr>
              </w:pPrChange>
            </w:pPr>
            <w:ins w:id="367" w:author="Love, Willie" w:date="2023-09-21T15:59:00Z">
              <w:r>
                <w:rPr>
                  <w:rFonts w:eastAsia="Times New Roman" w:cstheme="minorHAnsi"/>
                  <w:color w:val="000000"/>
                </w:rPr>
                <w:t xml:space="preserve">Must have </w:t>
              </w:r>
            </w:ins>
            <w:ins w:id="368" w:author="Love, Willie" w:date="2023-09-21T16:03:00Z">
              <w:r w:rsidR="00FE0502">
                <w:rPr>
                  <w:rFonts w:eastAsia="Times New Roman" w:cstheme="minorHAnsi"/>
                  <w:color w:val="000000"/>
                </w:rPr>
                <w:t xml:space="preserve">a </w:t>
              </w:r>
            </w:ins>
            <w:ins w:id="369" w:author="Love, Willie" w:date="2023-09-21T15:59:00Z">
              <w:r>
                <w:rPr>
                  <w:rFonts w:eastAsia="Times New Roman" w:cstheme="minorHAnsi"/>
                  <w:color w:val="000000"/>
                </w:rPr>
                <w:t>complete date</w:t>
              </w:r>
            </w:ins>
          </w:p>
          <w:p w14:paraId="4C4C1AED" w14:textId="77777777" w:rsidR="00E646AA" w:rsidRPr="007F360A" w:rsidRDefault="00E646AA" w:rsidP="004342C6">
            <w:pPr>
              <w:widowControl/>
              <w:rPr>
                <w:ins w:id="370" w:author="Love, Willie" w:date="2022-05-25T11:05:00Z"/>
                <w:rFonts w:eastAsia="Times New Roman" w:cstheme="minorHAnsi"/>
                <w:color w:val="000000"/>
                <w:rPrChange w:id="371" w:author="Love, Willie" w:date="2023-09-21T15:41:00Z">
                  <w:rPr>
                    <w:ins w:id="372" w:author="Love, Willie" w:date="2022-05-25T11:05:00Z"/>
                    <w:rFonts w:ascii="Arial" w:eastAsia="Times New Roman" w:hAnsi="Arial" w:cs="Arial"/>
                    <w:color w:val="000000"/>
                    <w:sz w:val="18"/>
                    <w:szCs w:val="18"/>
                  </w:rPr>
                </w:rPrChange>
              </w:rPr>
            </w:pPr>
          </w:p>
          <w:p w14:paraId="45A977A7" w14:textId="28478E59" w:rsidR="004342C6" w:rsidRPr="007F360A" w:rsidRDefault="004342C6" w:rsidP="004A25EF">
            <w:pPr>
              <w:widowControl/>
              <w:rPr>
                <w:rFonts w:eastAsia="Times New Roman" w:cstheme="minorHAnsi"/>
                <w:color w:val="000000"/>
                <w:rPrChange w:id="373" w:author="Love, Willie" w:date="2023-09-21T15:41:00Z">
                  <w:rPr>
                    <w:rFonts w:ascii="Arial" w:eastAsia="Times New Roman" w:hAnsi="Arial" w:cs="Arial"/>
                    <w:color w:val="000000"/>
                    <w:sz w:val="18"/>
                    <w:szCs w:val="18"/>
                  </w:rPr>
                </w:rPrChange>
              </w:rPr>
            </w:pPr>
          </w:p>
        </w:tc>
        <w:tc>
          <w:tcPr>
            <w:tcW w:w="0" w:type="auto"/>
            <w:tcBorders>
              <w:top w:val="nil"/>
              <w:left w:val="nil"/>
              <w:bottom w:val="single" w:sz="4" w:space="0" w:color="auto"/>
              <w:right w:val="single" w:sz="4" w:space="0" w:color="auto"/>
            </w:tcBorders>
            <w:shd w:val="clear" w:color="auto" w:fill="F2F2F2"/>
            <w:vAlign w:val="center"/>
            <w:hideMark/>
          </w:tcPr>
          <w:p w14:paraId="11600A5A" w14:textId="77777777" w:rsidR="004342C6" w:rsidRPr="007F360A" w:rsidRDefault="004342C6" w:rsidP="004342C6">
            <w:pPr>
              <w:widowControl/>
              <w:jc w:val="center"/>
              <w:rPr>
                <w:rFonts w:eastAsia="Times New Roman" w:cstheme="minorHAnsi"/>
                <w:color w:val="000000"/>
                <w:rPrChange w:id="374"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375" w:author="Love, Willie" w:date="2023-09-21T15:41:00Z">
                  <w:rPr>
                    <w:rFonts w:ascii="Arial" w:eastAsia="Times New Roman" w:hAnsi="Arial" w:cs="Arial"/>
                    <w:color w:val="000000"/>
                    <w:sz w:val="18"/>
                    <w:szCs w:val="18"/>
                  </w:rPr>
                </w:rPrChange>
              </w:rPr>
              <w:lastRenderedPageBreak/>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2C79D984" w14:textId="0916493B" w:rsidR="004342C6" w:rsidRPr="007F360A" w:rsidRDefault="004342C6" w:rsidP="004342C6">
            <w:pPr>
              <w:widowControl/>
              <w:jc w:val="center"/>
              <w:rPr>
                <w:rFonts w:eastAsia="Times New Roman" w:cstheme="minorHAnsi"/>
                <w:color w:val="000000"/>
                <w:rPrChange w:id="376" w:author="Love, Willie" w:date="2023-09-21T15:41:00Z">
                  <w:rPr>
                    <w:rFonts w:ascii="Arial" w:eastAsia="Times New Roman" w:hAnsi="Arial" w:cs="Arial"/>
                    <w:color w:val="000000"/>
                    <w:sz w:val="18"/>
                    <w:szCs w:val="18"/>
                  </w:rPr>
                </w:rPrChange>
              </w:rPr>
            </w:pPr>
            <w:del w:id="377" w:author="Love, Willie" w:date="2023-09-21T16:28:00Z">
              <w:r w:rsidRPr="00026866" w:rsidDel="00026866">
                <w:rPr>
                  <w:rFonts w:eastAsia="Times New Roman" w:cstheme="minorHAnsi"/>
                  <w:color w:val="000000"/>
                  <w:highlight w:val="yellow"/>
                  <w:rPrChange w:id="378" w:author="Love, Willie" w:date="2023-09-21T16:28:00Z">
                    <w:rPr>
                      <w:rFonts w:ascii="Arial" w:eastAsia="Times New Roman" w:hAnsi="Arial" w:cs="Arial"/>
                      <w:color w:val="000000"/>
                      <w:sz w:val="18"/>
                      <w:szCs w:val="18"/>
                    </w:rPr>
                  </w:rPrChange>
                </w:rPr>
                <w:delText>1</w:delText>
              </w:r>
            </w:del>
            <w:ins w:id="379" w:author="Love, Willie" w:date="2023-09-21T16:28:00Z">
              <w:r w:rsidR="00026866" w:rsidRPr="00026866">
                <w:rPr>
                  <w:rFonts w:eastAsia="Times New Roman" w:cstheme="minorHAnsi"/>
                  <w:color w:val="000000"/>
                  <w:highlight w:val="yellow"/>
                  <w:rPrChange w:id="380" w:author="Love, Willie" w:date="2023-09-21T16:28:00Z">
                    <w:rPr>
                      <w:rFonts w:eastAsia="Times New Roman" w:cstheme="minorHAnsi"/>
                      <w:color w:val="000000"/>
                    </w:rPr>
                  </w:rPrChange>
                </w:rPr>
                <w:t>3</w:t>
              </w:r>
            </w:ins>
          </w:p>
        </w:tc>
      </w:tr>
      <w:tr w:rsidR="004342C6" w:rsidRPr="007F360A" w14:paraId="5D4CBDA0" w14:textId="77777777" w:rsidTr="00815EF0">
        <w:trPr>
          <w:trHeight w:val="20"/>
          <w:trPrChange w:id="381" w:author="Lagman, Kristine Charrie" w:date="2022-04-29T23:03:00Z">
            <w:trPr>
              <w:trHeight w:val="20"/>
            </w:trPr>
          </w:trPrChange>
        </w:trPr>
        <w:tc>
          <w:tcPr>
            <w:tcW w:w="3955" w:type="dxa"/>
            <w:tcBorders>
              <w:top w:val="nil"/>
              <w:left w:val="single" w:sz="4" w:space="0" w:color="auto"/>
              <w:bottom w:val="single" w:sz="4" w:space="0" w:color="auto"/>
              <w:right w:val="single" w:sz="4" w:space="0" w:color="auto"/>
            </w:tcBorders>
            <w:shd w:val="clear" w:color="auto" w:fill="F2F2F2"/>
            <w:vAlign w:val="center"/>
            <w:hideMark/>
            <w:tcPrChange w:id="382" w:author="Lagman, Kristine Charrie" w:date="2022-04-29T23:03:00Z">
              <w:tcPr>
                <w:tcW w:w="3955" w:type="dxa"/>
                <w:gridSpan w:val="2"/>
                <w:tcBorders>
                  <w:top w:val="nil"/>
                  <w:left w:val="single" w:sz="4" w:space="0" w:color="auto"/>
                  <w:bottom w:val="single" w:sz="4" w:space="0" w:color="auto"/>
                  <w:right w:val="single" w:sz="4" w:space="0" w:color="auto"/>
                </w:tcBorders>
                <w:shd w:val="clear" w:color="auto" w:fill="F2F2F2"/>
                <w:vAlign w:val="center"/>
                <w:hideMark/>
              </w:tcPr>
            </w:tcPrChange>
          </w:tcPr>
          <w:p w14:paraId="22723A7D" w14:textId="77777777" w:rsidR="004342C6" w:rsidRDefault="004342C6" w:rsidP="004342C6">
            <w:pPr>
              <w:widowControl/>
              <w:rPr>
                <w:ins w:id="383" w:author="Love, Willie" w:date="2023-09-21T16:01:00Z"/>
                <w:rFonts w:eastAsia="Times New Roman" w:cstheme="minorHAnsi"/>
                <w:color w:val="000000"/>
              </w:rPr>
            </w:pPr>
            <w:r w:rsidRPr="007F360A">
              <w:rPr>
                <w:rFonts w:eastAsia="Times New Roman" w:cstheme="minorHAnsi"/>
                <w:color w:val="000000"/>
                <w:rPrChange w:id="384" w:author="Love, Willie" w:date="2023-09-21T15:41:00Z">
                  <w:rPr>
                    <w:rFonts w:ascii="Arial" w:eastAsia="Times New Roman" w:hAnsi="Arial" w:cs="Arial"/>
                    <w:color w:val="000000"/>
                    <w:sz w:val="18"/>
                    <w:szCs w:val="18"/>
                  </w:rPr>
                </w:rPrChange>
              </w:rPr>
              <w:t>Deed In Lieu Credits</w:t>
            </w:r>
          </w:p>
          <w:p w14:paraId="6094D4D3" w14:textId="35591619" w:rsidR="00F5407A" w:rsidRPr="00171C13" w:rsidRDefault="00F5407A" w:rsidP="00F5407A">
            <w:pPr>
              <w:pStyle w:val="ListParagraph"/>
              <w:widowControl/>
              <w:numPr>
                <w:ilvl w:val="0"/>
                <w:numId w:val="25"/>
              </w:numPr>
              <w:rPr>
                <w:ins w:id="385" w:author="Love, Willie" w:date="2023-09-21T16:01:00Z"/>
                <w:rFonts w:eastAsia="Times New Roman" w:cstheme="minorHAnsi"/>
                <w:color w:val="000000"/>
              </w:rPr>
            </w:pPr>
            <w:ins w:id="386" w:author="Love, Willie" w:date="2023-09-21T16:01:00Z">
              <w:r>
                <w:rPr>
                  <w:rFonts w:eastAsia="Times New Roman" w:cstheme="minorHAnsi"/>
                  <w:color w:val="000000"/>
                </w:rPr>
                <w:t xml:space="preserve">Note Type-Loss Mit Referral </w:t>
              </w:r>
            </w:ins>
            <w:ins w:id="387" w:author="Love, Willie" w:date="2023-09-21T16:02:00Z">
              <w:r w:rsidR="00E452D0">
                <w:rPr>
                  <w:rFonts w:eastAsia="Times New Roman" w:cstheme="minorHAnsi"/>
                  <w:color w:val="000000"/>
                </w:rPr>
                <w:t>DIL</w:t>
              </w:r>
            </w:ins>
          </w:p>
          <w:p w14:paraId="133A7F51" w14:textId="77777777" w:rsidR="00D56259" w:rsidRPr="00F5407A" w:rsidRDefault="00D56259">
            <w:pPr>
              <w:pStyle w:val="ListParagraph"/>
              <w:widowControl/>
              <w:numPr>
                <w:ilvl w:val="0"/>
                <w:numId w:val="25"/>
              </w:numPr>
              <w:rPr>
                <w:ins w:id="388" w:author="Love, Willie" w:date="2022-05-26T09:42:00Z"/>
                <w:rFonts w:eastAsia="Times New Roman" w:cstheme="minorHAnsi"/>
                <w:color w:val="000000"/>
                <w:rPrChange w:id="389" w:author="Love, Willie" w:date="2023-09-21T16:02:00Z">
                  <w:rPr>
                    <w:ins w:id="390" w:author="Love, Willie" w:date="2022-05-26T09:42:00Z"/>
                    <w:rFonts w:ascii="Arial" w:eastAsia="Times New Roman" w:hAnsi="Arial" w:cs="Arial"/>
                    <w:color w:val="000000"/>
                    <w:sz w:val="18"/>
                    <w:szCs w:val="18"/>
                  </w:rPr>
                </w:rPrChange>
              </w:rPr>
              <w:pPrChange w:id="391" w:author="Love, Willie" w:date="2023-09-21T16:02:00Z">
                <w:pPr>
                  <w:widowControl/>
                </w:pPr>
              </w:pPrChange>
            </w:pPr>
            <w:ins w:id="392" w:author="Love, Willie" w:date="2022-05-26T09:42:00Z">
              <w:r w:rsidRPr="00F5407A">
                <w:rPr>
                  <w:rFonts w:eastAsia="Times New Roman" w:cstheme="minorHAnsi"/>
                  <w:color w:val="000000"/>
                  <w:rPrChange w:id="393" w:author="Love, Willie" w:date="2023-09-21T16:02:00Z">
                    <w:rPr>
                      <w:rFonts w:ascii="Arial" w:eastAsia="Times New Roman" w:hAnsi="Arial" w:cs="Arial"/>
                      <w:color w:val="000000"/>
                      <w:sz w:val="18"/>
                      <w:szCs w:val="18"/>
                    </w:rPr>
                  </w:rPrChange>
                </w:rPr>
                <w:t>Active  Workflow– Deed n Lieu</w:t>
              </w:r>
            </w:ins>
          </w:p>
          <w:p w14:paraId="136D96B5" w14:textId="1EE3C110" w:rsidR="00D56259" w:rsidRPr="007F360A" w:rsidRDefault="00D56259" w:rsidP="004342C6">
            <w:pPr>
              <w:widowControl/>
              <w:rPr>
                <w:rFonts w:eastAsia="Times New Roman" w:cstheme="minorHAnsi"/>
                <w:color w:val="000000"/>
                <w:rPrChange w:id="394" w:author="Love, Willie" w:date="2023-09-21T15:41:00Z">
                  <w:rPr>
                    <w:rFonts w:ascii="Arial" w:eastAsia="Times New Roman" w:hAnsi="Arial" w:cs="Arial"/>
                    <w:color w:val="000000"/>
                    <w:sz w:val="18"/>
                    <w:szCs w:val="18"/>
                  </w:rPr>
                </w:rPrChange>
              </w:rPr>
            </w:pPr>
          </w:p>
        </w:tc>
        <w:tc>
          <w:tcPr>
            <w:tcW w:w="4071" w:type="dxa"/>
            <w:tcBorders>
              <w:top w:val="nil"/>
              <w:left w:val="nil"/>
              <w:bottom w:val="single" w:sz="4" w:space="0" w:color="auto"/>
              <w:right w:val="single" w:sz="4" w:space="0" w:color="auto"/>
            </w:tcBorders>
            <w:shd w:val="clear" w:color="auto" w:fill="F2F2F2"/>
            <w:vAlign w:val="center"/>
            <w:hideMark/>
            <w:tcPrChange w:id="395" w:author="Lagman, Kristine Charrie" w:date="2022-04-29T23:03:00Z">
              <w:tcPr>
                <w:tcW w:w="4071" w:type="dxa"/>
                <w:tcBorders>
                  <w:top w:val="nil"/>
                  <w:left w:val="nil"/>
                  <w:bottom w:val="single" w:sz="4" w:space="0" w:color="auto"/>
                  <w:right w:val="single" w:sz="4" w:space="0" w:color="auto"/>
                </w:tcBorders>
                <w:shd w:val="clear" w:color="auto" w:fill="F2F2F2"/>
                <w:vAlign w:val="center"/>
                <w:hideMark/>
              </w:tcPr>
            </w:tcPrChange>
          </w:tcPr>
          <w:p w14:paraId="5752B067" w14:textId="4918FF5E" w:rsidR="002D56F9" w:rsidRPr="007F360A" w:rsidRDefault="004342C6" w:rsidP="004342C6">
            <w:pPr>
              <w:widowControl/>
              <w:rPr>
                <w:ins w:id="396" w:author="Love, Willie" w:date="2022-05-26T09:41:00Z"/>
                <w:rFonts w:eastAsia="Times New Roman" w:cstheme="minorHAnsi"/>
                <w:color w:val="000000"/>
                <w:rPrChange w:id="397" w:author="Love, Willie" w:date="2023-09-21T15:41:00Z">
                  <w:rPr>
                    <w:ins w:id="398" w:author="Love, Willie" w:date="2022-05-26T09:41:00Z"/>
                    <w:rFonts w:ascii="Arial" w:eastAsia="Times New Roman" w:hAnsi="Arial" w:cs="Arial"/>
                    <w:color w:val="000000"/>
                    <w:sz w:val="18"/>
                    <w:szCs w:val="18"/>
                  </w:rPr>
                </w:rPrChange>
              </w:rPr>
            </w:pPr>
            <w:r w:rsidRPr="007F360A">
              <w:rPr>
                <w:rFonts w:eastAsia="Times New Roman" w:cstheme="minorHAnsi"/>
                <w:color w:val="000000"/>
                <w:rPrChange w:id="399" w:author="Love, Willie" w:date="2023-09-21T15:41:00Z">
                  <w:rPr>
                    <w:rFonts w:ascii="Arial" w:eastAsia="Times New Roman" w:hAnsi="Arial" w:cs="Arial"/>
                    <w:color w:val="000000"/>
                    <w:sz w:val="18"/>
                    <w:szCs w:val="18"/>
                  </w:rPr>
                </w:rPrChange>
              </w:rPr>
              <w:t>Credit awarded upon successful completion of a Deed-in-lieu.</w:t>
            </w:r>
          </w:p>
          <w:p w14:paraId="0B1F9F31" w14:textId="3A6E6B5F" w:rsidR="00CF0EF9" w:rsidRPr="00FE0502" w:rsidRDefault="00CF0EF9">
            <w:pPr>
              <w:pStyle w:val="ListParagraph"/>
              <w:widowControl/>
              <w:numPr>
                <w:ilvl w:val="0"/>
                <w:numId w:val="26"/>
              </w:numPr>
              <w:rPr>
                <w:ins w:id="400" w:author="Love, Willie" w:date="2023-09-21T16:03:00Z"/>
                <w:rFonts w:eastAsia="Times New Roman" w:cstheme="minorHAnsi"/>
                <w:color w:val="000000"/>
                <w:rPrChange w:id="401" w:author="Love, Willie" w:date="2023-09-21T16:03:00Z">
                  <w:rPr>
                    <w:ins w:id="402" w:author="Love, Willie" w:date="2023-09-21T16:03:00Z"/>
                  </w:rPr>
                </w:rPrChange>
              </w:rPr>
              <w:pPrChange w:id="403" w:author="Love, Willie" w:date="2023-09-21T16:03:00Z">
                <w:pPr>
                  <w:widowControl/>
                </w:pPr>
              </w:pPrChange>
            </w:pPr>
            <w:ins w:id="404" w:author="Love, Willie" w:date="2022-05-26T09:41:00Z">
              <w:r w:rsidRPr="00FE0502">
                <w:rPr>
                  <w:rFonts w:eastAsia="Times New Roman" w:cstheme="minorHAnsi"/>
                  <w:color w:val="000000"/>
                  <w:rPrChange w:id="405" w:author="Love, Willie" w:date="2023-09-21T16:03:00Z">
                    <w:rPr>
                      <w:rFonts w:ascii="Arial" w:eastAsia="Times New Roman" w:hAnsi="Arial" w:cs="Arial"/>
                      <w:color w:val="000000"/>
                      <w:sz w:val="18"/>
                      <w:szCs w:val="18"/>
                    </w:rPr>
                  </w:rPrChange>
                </w:rPr>
                <w:t xml:space="preserve">Task – Receipt of </w:t>
              </w:r>
            </w:ins>
            <w:ins w:id="406" w:author="Love, Willie" w:date="2022-05-26T09:42:00Z">
              <w:r w:rsidR="00D56259" w:rsidRPr="00FE0502">
                <w:rPr>
                  <w:rFonts w:eastAsia="Times New Roman" w:cstheme="minorHAnsi"/>
                  <w:color w:val="000000"/>
                  <w:rPrChange w:id="407" w:author="Love, Willie" w:date="2023-09-21T16:03:00Z">
                    <w:rPr>
                      <w:rFonts w:ascii="Arial" w:eastAsia="Times New Roman" w:hAnsi="Arial" w:cs="Arial"/>
                      <w:color w:val="000000"/>
                      <w:sz w:val="18"/>
                      <w:szCs w:val="18"/>
                    </w:rPr>
                  </w:rPrChange>
                </w:rPr>
                <w:t>Executed</w:t>
              </w:r>
            </w:ins>
            <w:ins w:id="408" w:author="Love, Willie" w:date="2022-05-26T09:41:00Z">
              <w:r w:rsidR="00F52429" w:rsidRPr="00FE0502">
                <w:rPr>
                  <w:rFonts w:eastAsia="Times New Roman" w:cstheme="minorHAnsi"/>
                  <w:color w:val="000000"/>
                  <w:rPrChange w:id="409" w:author="Love, Willie" w:date="2023-09-21T16:03:00Z">
                    <w:rPr>
                      <w:rFonts w:ascii="Arial" w:eastAsia="Times New Roman" w:hAnsi="Arial" w:cs="Arial"/>
                      <w:color w:val="000000"/>
                      <w:sz w:val="18"/>
                      <w:szCs w:val="18"/>
                    </w:rPr>
                  </w:rPrChange>
                </w:rPr>
                <w:t xml:space="preserve"> Deed</w:t>
              </w:r>
            </w:ins>
            <w:ins w:id="410" w:author="Love, Willie" w:date="2022-05-26T09:42:00Z">
              <w:r w:rsidR="00F52429" w:rsidRPr="00FE0502">
                <w:rPr>
                  <w:rFonts w:eastAsia="Times New Roman" w:cstheme="minorHAnsi"/>
                  <w:color w:val="000000"/>
                  <w:rPrChange w:id="411" w:author="Love, Willie" w:date="2023-09-21T16:03:00Z">
                    <w:rPr>
                      <w:rFonts w:ascii="Arial" w:eastAsia="Times New Roman" w:hAnsi="Arial" w:cs="Arial"/>
                      <w:color w:val="000000"/>
                      <w:sz w:val="18"/>
                      <w:szCs w:val="18"/>
                    </w:rPr>
                  </w:rPrChange>
                </w:rPr>
                <w:t xml:space="preserve"> – Instruct Att</w:t>
              </w:r>
              <w:r w:rsidR="00D56259" w:rsidRPr="00FE0502">
                <w:rPr>
                  <w:rFonts w:eastAsia="Times New Roman" w:cstheme="minorHAnsi"/>
                  <w:color w:val="000000"/>
                  <w:rPrChange w:id="412" w:author="Love, Willie" w:date="2023-09-21T16:03:00Z">
                    <w:rPr>
                      <w:rFonts w:ascii="Arial" w:eastAsia="Times New Roman" w:hAnsi="Arial" w:cs="Arial"/>
                      <w:color w:val="000000"/>
                      <w:sz w:val="18"/>
                      <w:szCs w:val="18"/>
                    </w:rPr>
                  </w:rPrChange>
                </w:rPr>
                <w:t>orney to record</w:t>
              </w:r>
            </w:ins>
          </w:p>
          <w:p w14:paraId="6250F16F" w14:textId="77777777" w:rsidR="00FE0502" w:rsidRPr="00171C13" w:rsidRDefault="00FE0502" w:rsidP="00FE0502">
            <w:pPr>
              <w:pStyle w:val="ListParagraph"/>
              <w:widowControl/>
              <w:numPr>
                <w:ilvl w:val="0"/>
                <w:numId w:val="23"/>
              </w:numPr>
              <w:rPr>
                <w:ins w:id="413" w:author="Love, Willie" w:date="2023-09-21T16:03:00Z"/>
                <w:rFonts w:eastAsia="Times New Roman" w:cstheme="minorHAnsi"/>
                <w:color w:val="000000"/>
              </w:rPr>
            </w:pPr>
            <w:ins w:id="414" w:author="Love, Willie" w:date="2023-09-21T16:03:00Z">
              <w:r>
                <w:rPr>
                  <w:rFonts w:eastAsia="Times New Roman" w:cstheme="minorHAnsi"/>
                  <w:color w:val="000000"/>
                </w:rPr>
                <w:t>Must have a complete date</w:t>
              </w:r>
            </w:ins>
          </w:p>
          <w:p w14:paraId="06A425F6" w14:textId="77777777" w:rsidR="00FE0502" w:rsidRPr="007F360A" w:rsidRDefault="00FE0502" w:rsidP="00CF0EF9">
            <w:pPr>
              <w:widowControl/>
              <w:rPr>
                <w:ins w:id="415" w:author="Love, Willie" w:date="2022-05-26T09:41:00Z"/>
                <w:rFonts w:eastAsia="Times New Roman" w:cstheme="minorHAnsi"/>
                <w:color w:val="000000"/>
                <w:rPrChange w:id="416" w:author="Love, Willie" w:date="2023-09-21T15:41:00Z">
                  <w:rPr>
                    <w:ins w:id="417" w:author="Love, Willie" w:date="2022-05-26T09:41:00Z"/>
                    <w:rFonts w:ascii="Arial" w:eastAsia="Times New Roman" w:hAnsi="Arial" w:cs="Arial"/>
                    <w:color w:val="000000"/>
                    <w:sz w:val="18"/>
                    <w:szCs w:val="18"/>
                  </w:rPr>
                </w:rPrChange>
              </w:rPr>
            </w:pPr>
          </w:p>
          <w:p w14:paraId="5F098426" w14:textId="77777777" w:rsidR="00CF0EF9" w:rsidRPr="007F360A" w:rsidRDefault="00CF0EF9" w:rsidP="004342C6">
            <w:pPr>
              <w:widowControl/>
              <w:rPr>
                <w:ins w:id="418" w:author="Love, Willie" w:date="2022-05-25T11:05:00Z"/>
                <w:rFonts w:eastAsia="Times New Roman" w:cstheme="minorHAnsi"/>
                <w:color w:val="000000"/>
                <w:rPrChange w:id="419" w:author="Love, Willie" w:date="2023-09-21T15:41:00Z">
                  <w:rPr>
                    <w:ins w:id="420" w:author="Love, Willie" w:date="2022-05-25T11:05:00Z"/>
                    <w:rFonts w:ascii="Arial" w:eastAsia="Times New Roman" w:hAnsi="Arial" w:cs="Arial"/>
                    <w:color w:val="000000"/>
                    <w:sz w:val="18"/>
                    <w:szCs w:val="18"/>
                  </w:rPr>
                </w:rPrChange>
              </w:rPr>
            </w:pPr>
          </w:p>
          <w:p w14:paraId="6E3B6A54" w14:textId="66DEF233" w:rsidR="004342C6" w:rsidRPr="007F360A" w:rsidRDefault="004342C6" w:rsidP="004342C6">
            <w:pPr>
              <w:widowControl/>
              <w:rPr>
                <w:rFonts w:eastAsia="Times New Roman" w:cstheme="minorHAnsi"/>
                <w:color w:val="000000"/>
                <w:rPrChange w:id="421" w:author="Love, Willie" w:date="2023-09-21T15:41:00Z">
                  <w:rPr>
                    <w:rFonts w:ascii="Arial" w:eastAsia="Times New Roman" w:hAnsi="Arial" w:cs="Arial"/>
                    <w:color w:val="000000"/>
                    <w:sz w:val="18"/>
                    <w:szCs w:val="18"/>
                  </w:rPr>
                </w:rPrChange>
              </w:rPr>
            </w:pPr>
          </w:p>
        </w:tc>
        <w:tc>
          <w:tcPr>
            <w:tcW w:w="0" w:type="auto"/>
            <w:tcBorders>
              <w:top w:val="nil"/>
              <w:left w:val="nil"/>
              <w:bottom w:val="single" w:sz="4" w:space="0" w:color="auto"/>
              <w:right w:val="single" w:sz="4" w:space="0" w:color="auto"/>
            </w:tcBorders>
            <w:shd w:val="clear" w:color="auto" w:fill="F2F2F2"/>
            <w:vAlign w:val="center"/>
            <w:hideMark/>
            <w:tcPrChange w:id="422" w:author="Lagman, Kristine Charrie" w:date="2022-04-29T23:03:00Z">
              <w:tcPr>
                <w:tcW w:w="0" w:type="auto"/>
                <w:tcBorders>
                  <w:top w:val="nil"/>
                  <w:left w:val="nil"/>
                  <w:bottom w:val="single" w:sz="4" w:space="0" w:color="auto"/>
                  <w:right w:val="single" w:sz="4" w:space="0" w:color="auto"/>
                </w:tcBorders>
                <w:shd w:val="clear" w:color="auto" w:fill="F2F2F2"/>
                <w:vAlign w:val="center"/>
                <w:hideMark/>
              </w:tcPr>
            </w:tcPrChange>
          </w:tcPr>
          <w:p w14:paraId="786B0AC7" w14:textId="77777777" w:rsidR="004342C6" w:rsidRPr="007F360A" w:rsidRDefault="004342C6" w:rsidP="004342C6">
            <w:pPr>
              <w:widowControl/>
              <w:jc w:val="center"/>
              <w:rPr>
                <w:rFonts w:eastAsia="Times New Roman" w:cstheme="minorHAnsi"/>
                <w:color w:val="000000"/>
                <w:rPrChange w:id="423"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424" w:author="Love, Willie" w:date="2023-09-21T15:41:00Z">
                  <w:rPr>
                    <w:rFonts w:ascii="Arial" w:eastAsia="Times New Roman" w:hAnsi="Arial" w:cs="Arial"/>
                    <w:color w:val="000000"/>
                    <w:sz w:val="18"/>
                    <w:szCs w:val="18"/>
                  </w:rPr>
                </w:rPrChange>
              </w:rPr>
              <w:t xml:space="preserve">HRD </w:t>
            </w:r>
          </w:p>
        </w:tc>
        <w:tc>
          <w:tcPr>
            <w:tcW w:w="0" w:type="auto"/>
            <w:tcBorders>
              <w:top w:val="nil"/>
              <w:left w:val="nil"/>
              <w:bottom w:val="single" w:sz="4" w:space="0" w:color="auto"/>
              <w:right w:val="single" w:sz="4" w:space="0" w:color="auto"/>
            </w:tcBorders>
            <w:shd w:val="clear" w:color="auto" w:fill="F2F2F2"/>
            <w:vAlign w:val="center"/>
            <w:hideMark/>
            <w:tcPrChange w:id="425" w:author="Lagman, Kristine Charrie" w:date="2022-04-29T23:03:00Z">
              <w:tcPr>
                <w:tcW w:w="0" w:type="auto"/>
                <w:gridSpan w:val="3"/>
                <w:tcBorders>
                  <w:top w:val="nil"/>
                  <w:left w:val="nil"/>
                  <w:bottom w:val="single" w:sz="4" w:space="0" w:color="auto"/>
                  <w:right w:val="single" w:sz="4" w:space="0" w:color="auto"/>
                </w:tcBorders>
                <w:shd w:val="clear" w:color="auto" w:fill="F2F2F2"/>
                <w:vAlign w:val="center"/>
                <w:hideMark/>
              </w:tcPr>
            </w:tcPrChange>
          </w:tcPr>
          <w:p w14:paraId="3D8974A5" w14:textId="016F2D2F" w:rsidR="004342C6" w:rsidRPr="007F360A" w:rsidRDefault="004342C6" w:rsidP="004342C6">
            <w:pPr>
              <w:widowControl/>
              <w:jc w:val="center"/>
              <w:rPr>
                <w:rFonts w:eastAsia="Times New Roman" w:cstheme="minorHAnsi"/>
                <w:color w:val="000000"/>
                <w:rPrChange w:id="426" w:author="Love, Willie" w:date="2023-09-21T15:41:00Z">
                  <w:rPr>
                    <w:rFonts w:ascii="Arial" w:eastAsia="Times New Roman" w:hAnsi="Arial" w:cs="Arial"/>
                    <w:color w:val="000000"/>
                    <w:sz w:val="18"/>
                    <w:szCs w:val="18"/>
                  </w:rPr>
                </w:rPrChange>
              </w:rPr>
            </w:pPr>
            <w:del w:id="427" w:author="Love, Willie" w:date="2023-09-21T16:28:00Z">
              <w:r w:rsidRPr="00190D0D" w:rsidDel="00026866">
                <w:rPr>
                  <w:rFonts w:eastAsia="Times New Roman" w:cstheme="minorHAnsi"/>
                  <w:color w:val="000000"/>
                  <w:highlight w:val="yellow"/>
                  <w:rPrChange w:id="428" w:author="Love, Willie" w:date="2023-09-21T16:33:00Z">
                    <w:rPr>
                      <w:rFonts w:ascii="Arial" w:eastAsia="Times New Roman" w:hAnsi="Arial" w:cs="Arial"/>
                      <w:color w:val="000000"/>
                      <w:sz w:val="18"/>
                      <w:szCs w:val="18"/>
                    </w:rPr>
                  </w:rPrChange>
                </w:rPr>
                <w:delText>1</w:delText>
              </w:r>
            </w:del>
            <w:ins w:id="429" w:author="Love, Willie" w:date="2023-09-21T16:33:00Z">
              <w:r w:rsidR="00190D0D" w:rsidRPr="00190D0D">
                <w:rPr>
                  <w:rFonts w:eastAsia="Times New Roman" w:cstheme="minorHAnsi"/>
                  <w:color w:val="000000"/>
                  <w:highlight w:val="yellow"/>
                  <w:rPrChange w:id="430" w:author="Love, Willie" w:date="2023-09-21T16:33:00Z">
                    <w:rPr>
                      <w:rFonts w:eastAsia="Times New Roman" w:cstheme="minorHAnsi"/>
                      <w:color w:val="000000"/>
                    </w:rPr>
                  </w:rPrChange>
                </w:rPr>
                <w:t>3</w:t>
              </w:r>
            </w:ins>
          </w:p>
        </w:tc>
      </w:tr>
      <w:tr w:rsidR="004342C6" w:rsidRPr="007F360A" w14:paraId="55715BF0" w14:textId="77777777" w:rsidTr="00815EF0">
        <w:trPr>
          <w:trHeight w:val="20"/>
        </w:trPr>
        <w:tc>
          <w:tcPr>
            <w:tcW w:w="39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266387" w14:textId="77777777" w:rsidR="00E810FD" w:rsidRDefault="00E810FD" w:rsidP="004342C6">
            <w:pPr>
              <w:widowControl/>
              <w:rPr>
                <w:ins w:id="431" w:author="Love, Willie" w:date="2023-09-21T16:03:00Z"/>
                <w:rFonts w:eastAsia="Times New Roman" w:cstheme="minorHAnsi"/>
                <w:color w:val="000000"/>
              </w:rPr>
            </w:pPr>
            <w:r w:rsidRPr="007F360A">
              <w:rPr>
                <w:rFonts w:eastAsia="Times New Roman" w:cstheme="minorHAnsi"/>
                <w:color w:val="000000"/>
                <w:rPrChange w:id="432" w:author="Love, Willie" w:date="2023-09-21T15:41:00Z">
                  <w:rPr>
                    <w:rFonts w:ascii="Arial" w:eastAsia="Times New Roman" w:hAnsi="Arial" w:cs="Arial"/>
                    <w:color w:val="000000"/>
                    <w:sz w:val="18"/>
                    <w:szCs w:val="18"/>
                  </w:rPr>
                </w:rPrChange>
              </w:rPr>
              <w:t>Collection of Missing Occupancy Certificate</w:t>
            </w:r>
          </w:p>
          <w:p w14:paraId="0F6CC570" w14:textId="77777777" w:rsidR="009E3259" w:rsidRDefault="00FB30C3" w:rsidP="004342C6">
            <w:pPr>
              <w:pStyle w:val="ListParagraph"/>
              <w:widowControl/>
              <w:numPr>
                <w:ilvl w:val="0"/>
                <w:numId w:val="23"/>
              </w:numPr>
              <w:rPr>
                <w:ins w:id="433" w:author="Love, Willie" w:date="2023-09-21T16:04:00Z"/>
                <w:rFonts w:eastAsia="Times New Roman" w:cstheme="minorHAnsi"/>
                <w:color w:val="000000"/>
              </w:rPr>
            </w:pPr>
            <w:ins w:id="434" w:author="Love, Willie" w:date="2023-09-21T16:03:00Z">
              <w:r>
                <w:rPr>
                  <w:rFonts w:eastAsia="Times New Roman" w:cstheme="minorHAnsi"/>
                  <w:color w:val="000000"/>
                </w:rPr>
                <w:t>Note Typ</w:t>
              </w:r>
            </w:ins>
            <w:ins w:id="435" w:author="Love, Willie" w:date="2023-09-21T16:04:00Z">
              <w:r>
                <w:rPr>
                  <w:rFonts w:eastAsia="Times New Roman" w:cstheme="minorHAnsi"/>
                  <w:color w:val="000000"/>
                </w:rPr>
                <w:t xml:space="preserve">e - </w:t>
              </w:r>
            </w:ins>
            <w:ins w:id="436" w:author="Love, Willie" w:date="2022-05-25T11:18:00Z">
              <w:r w:rsidR="009E3259" w:rsidRPr="00FB30C3">
                <w:rPr>
                  <w:rFonts w:eastAsia="Times New Roman" w:cstheme="minorHAnsi"/>
                  <w:color w:val="000000"/>
                  <w:rPrChange w:id="437" w:author="Love, Willie" w:date="2023-09-21T16:04:00Z">
                    <w:rPr>
                      <w:rFonts w:ascii="Arial" w:eastAsia="Times New Roman" w:hAnsi="Arial" w:cs="Arial"/>
                      <w:color w:val="000000"/>
                      <w:sz w:val="18"/>
                      <w:szCs w:val="18"/>
                    </w:rPr>
                  </w:rPrChange>
                </w:rPr>
                <w:t>Pro</w:t>
              </w:r>
            </w:ins>
            <w:ins w:id="438" w:author="Love, Willie" w:date="2022-05-25T11:19:00Z">
              <w:r w:rsidR="009E3259" w:rsidRPr="00FB30C3">
                <w:rPr>
                  <w:rFonts w:eastAsia="Times New Roman" w:cstheme="minorHAnsi"/>
                  <w:color w:val="000000"/>
                  <w:rPrChange w:id="439" w:author="Love, Willie" w:date="2023-09-21T16:04:00Z">
                    <w:rPr>
                      <w:rFonts w:ascii="Arial" w:eastAsia="Times New Roman" w:hAnsi="Arial" w:cs="Arial"/>
                      <w:color w:val="000000"/>
                      <w:sz w:val="18"/>
                      <w:szCs w:val="18"/>
                    </w:rPr>
                  </w:rPrChange>
                </w:rPr>
                <w:t xml:space="preserve">mise Occupancy </w:t>
              </w:r>
            </w:ins>
          </w:p>
          <w:p w14:paraId="64137B3D" w14:textId="54FC826C" w:rsidR="00FB30C3" w:rsidRPr="00FB30C3" w:rsidRDefault="00FB30C3">
            <w:pPr>
              <w:pStyle w:val="ListParagraph"/>
              <w:widowControl/>
              <w:numPr>
                <w:ilvl w:val="0"/>
                <w:numId w:val="23"/>
              </w:numPr>
              <w:rPr>
                <w:rFonts w:eastAsia="Times New Roman" w:cstheme="minorHAnsi"/>
                <w:color w:val="000000"/>
                <w:rPrChange w:id="440" w:author="Love, Willie" w:date="2023-09-21T16:04:00Z">
                  <w:rPr>
                    <w:rFonts w:ascii="Arial" w:eastAsia="Times New Roman" w:hAnsi="Arial" w:cs="Arial"/>
                    <w:color w:val="000000"/>
                    <w:sz w:val="18"/>
                    <w:szCs w:val="18"/>
                  </w:rPr>
                </w:rPrChange>
              </w:rPr>
              <w:pPrChange w:id="441" w:author="Love, Willie" w:date="2023-09-21T16:04:00Z">
                <w:pPr>
                  <w:widowControl/>
                </w:pPr>
              </w:pPrChange>
            </w:pPr>
            <w:ins w:id="442" w:author="Love, Willie" w:date="2023-09-21T16:04:00Z">
              <w:r>
                <w:rPr>
                  <w:rFonts w:eastAsia="Times New Roman" w:cstheme="minorHAnsi"/>
                  <w:color w:val="000000"/>
                </w:rPr>
                <w:t xml:space="preserve">Active </w:t>
              </w:r>
            </w:ins>
            <w:ins w:id="443" w:author="Love, Willie" w:date="2023-09-21T16:07:00Z">
              <w:r w:rsidR="00365902">
                <w:rPr>
                  <w:rFonts w:eastAsia="Times New Roman" w:cstheme="minorHAnsi"/>
                  <w:color w:val="000000"/>
                </w:rPr>
                <w:t>Workflow</w:t>
              </w:r>
            </w:ins>
            <w:ins w:id="444" w:author="Love, Willie" w:date="2023-09-21T16:04:00Z">
              <w:r>
                <w:rPr>
                  <w:rFonts w:eastAsia="Times New Roman" w:cstheme="minorHAnsi"/>
                  <w:color w:val="000000"/>
                </w:rPr>
                <w:t xml:space="preserve"> - Occupancy</w:t>
              </w:r>
            </w:ins>
          </w:p>
        </w:tc>
        <w:tc>
          <w:tcPr>
            <w:tcW w:w="4071" w:type="dxa"/>
            <w:tcBorders>
              <w:top w:val="single" w:sz="4" w:space="0" w:color="auto"/>
              <w:left w:val="nil"/>
              <w:bottom w:val="single" w:sz="4" w:space="0" w:color="auto"/>
              <w:right w:val="single" w:sz="4" w:space="0" w:color="auto"/>
            </w:tcBorders>
            <w:shd w:val="clear" w:color="auto" w:fill="F2F2F2"/>
            <w:vAlign w:val="center"/>
            <w:hideMark/>
          </w:tcPr>
          <w:p w14:paraId="7B296768" w14:textId="77777777" w:rsidR="004342C6" w:rsidRPr="007F360A" w:rsidRDefault="0045049F" w:rsidP="004342C6">
            <w:pPr>
              <w:widowControl/>
              <w:rPr>
                <w:ins w:id="445" w:author="Love, Willie" w:date="2022-05-25T11:14:00Z"/>
                <w:rFonts w:eastAsia="Times New Roman" w:cstheme="minorHAnsi"/>
                <w:color w:val="000000"/>
                <w:rPrChange w:id="446" w:author="Love, Willie" w:date="2023-09-21T15:41:00Z">
                  <w:rPr>
                    <w:ins w:id="447" w:author="Love, Willie" w:date="2022-05-25T11:14:00Z"/>
                    <w:rFonts w:ascii="Arial" w:eastAsia="Times New Roman" w:hAnsi="Arial" w:cs="Arial"/>
                    <w:color w:val="000000"/>
                    <w:sz w:val="18"/>
                    <w:szCs w:val="18"/>
                  </w:rPr>
                </w:rPrChange>
              </w:rPr>
            </w:pPr>
            <w:r w:rsidRPr="007F360A">
              <w:rPr>
                <w:rFonts w:eastAsia="Times New Roman" w:cstheme="minorHAnsi"/>
                <w:color w:val="000000"/>
                <w:rPrChange w:id="448" w:author="Love, Willie" w:date="2023-09-21T15:41:00Z">
                  <w:rPr>
                    <w:rFonts w:ascii="Arial" w:eastAsia="Times New Roman" w:hAnsi="Arial" w:cs="Arial"/>
                    <w:color w:val="000000"/>
                    <w:sz w:val="18"/>
                    <w:szCs w:val="18"/>
                  </w:rPr>
                </w:rPrChange>
              </w:rPr>
              <w:t xml:space="preserve">Credit awarded upon collection </w:t>
            </w:r>
            <w:r w:rsidR="004342C6" w:rsidRPr="007F360A">
              <w:rPr>
                <w:rFonts w:eastAsia="Times New Roman" w:cstheme="minorHAnsi"/>
                <w:color w:val="000000"/>
                <w:rPrChange w:id="449" w:author="Love, Willie" w:date="2023-09-21T15:41:00Z">
                  <w:rPr>
                    <w:rFonts w:ascii="Arial" w:eastAsia="Times New Roman" w:hAnsi="Arial" w:cs="Arial"/>
                    <w:color w:val="000000"/>
                    <w:sz w:val="18"/>
                    <w:szCs w:val="18"/>
                  </w:rPr>
                </w:rPrChange>
              </w:rPr>
              <w:t xml:space="preserve">of </w:t>
            </w:r>
            <w:r w:rsidR="00E810FD" w:rsidRPr="007F360A">
              <w:rPr>
                <w:rFonts w:eastAsia="Times New Roman" w:cstheme="minorHAnsi"/>
                <w:color w:val="000000"/>
                <w:rPrChange w:id="450" w:author="Love, Willie" w:date="2023-09-21T15:41:00Z">
                  <w:rPr>
                    <w:rFonts w:ascii="Arial" w:eastAsia="Times New Roman" w:hAnsi="Arial" w:cs="Arial"/>
                    <w:color w:val="000000"/>
                    <w:sz w:val="18"/>
                    <w:szCs w:val="18"/>
                  </w:rPr>
                </w:rPrChange>
              </w:rPr>
              <w:t xml:space="preserve">Missing Occupancy Certificate </w:t>
            </w:r>
          </w:p>
          <w:p w14:paraId="7E70FF25" w14:textId="2AFF3409" w:rsidR="004A25EF" w:rsidRPr="00C7124A" w:rsidRDefault="004A25EF">
            <w:pPr>
              <w:pStyle w:val="ListParagraph"/>
              <w:widowControl/>
              <w:numPr>
                <w:ilvl w:val="0"/>
                <w:numId w:val="27"/>
              </w:numPr>
              <w:rPr>
                <w:ins w:id="451" w:author="Love, Willie" w:date="2023-09-21T16:05:00Z"/>
                <w:rFonts w:eastAsia="Times New Roman" w:cstheme="minorHAnsi"/>
                <w:color w:val="000000"/>
                <w:rPrChange w:id="452" w:author="Love, Willie" w:date="2023-09-21T16:05:00Z">
                  <w:rPr>
                    <w:ins w:id="453" w:author="Love, Willie" w:date="2023-09-21T16:05:00Z"/>
                  </w:rPr>
                </w:rPrChange>
              </w:rPr>
              <w:pPrChange w:id="454" w:author="Love, Willie" w:date="2023-09-21T16:05:00Z">
                <w:pPr>
                  <w:widowControl/>
                </w:pPr>
              </w:pPrChange>
            </w:pPr>
            <w:ins w:id="455" w:author="Love, Willie" w:date="2022-05-25T11:15:00Z">
              <w:r w:rsidRPr="00C7124A">
                <w:rPr>
                  <w:rFonts w:eastAsia="Times New Roman" w:cstheme="minorHAnsi"/>
                  <w:color w:val="000000"/>
                  <w:rPrChange w:id="456" w:author="Love, Willie" w:date="2023-09-21T16:05:00Z">
                    <w:rPr>
                      <w:rFonts w:ascii="Arial" w:eastAsia="Times New Roman" w:hAnsi="Arial" w:cs="Arial"/>
                      <w:color w:val="000000"/>
                      <w:sz w:val="18"/>
                      <w:szCs w:val="18"/>
                    </w:rPr>
                  </w:rPrChange>
                </w:rPr>
                <w:t>Receipt of Annual O</w:t>
              </w:r>
            </w:ins>
            <w:ins w:id="457" w:author="Love, Willie" w:date="2022-05-25T11:16:00Z">
              <w:r w:rsidRPr="00C7124A">
                <w:rPr>
                  <w:rFonts w:eastAsia="Times New Roman" w:cstheme="minorHAnsi"/>
                  <w:color w:val="000000"/>
                  <w:rPrChange w:id="458" w:author="Love, Willie" w:date="2023-09-21T16:05:00Z">
                    <w:rPr>
                      <w:rFonts w:ascii="Arial" w:eastAsia="Times New Roman" w:hAnsi="Arial" w:cs="Arial"/>
                      <w:color w:val="000000"/>
                      <w:sz w:val="18"/>
                      <w:szCs w:val="18"/>
                    </w:rPr>
                  </w:rPrChange>
                </w:rPr>
                <w:t>ccupancy Certification Letter Task</w:t>
              </w:r>
            </w:ins>
            <w:ins w:id="459" w:author="Love, Willie" w:date="2022-05-25T11:14:00Z">
              <w:r w:rsidRPr="00C7124A">
                <w:rPr>
                  <w:rFonts w:eastAsia="Times New Roman" w:cstheme="minorHAnsi"/>
                  <w:color w:val="000000"/>
                  <w:rPrChange w:id="460" w:author="Love, Willie" w:date="2023-09-21T16:05:00Z">
                    <w:rPr>
                      <w:rFonts w:ascii="Arial" w:eastAsia="Times New Roman" w:hAnsi="Arial" w:cs="Arial"/>
                      <w:color w:val="000000"/>
                      <w:sz w:val="18"/>
                      <w:szCs w:val="18"/>
                    </w:rPr>
                  </w:rPrChange>
                </w:rPr>
                <w:t xml:space="preserve"> </w:t>
              </w:r>
            </w:ins>
          </w:p>
          <w:p w14:paraId="6758A41A" w14:textId="77777777" w:rsidR="00C7124A" w:rsidRPr="00171C13" w:rsidRDefault="00C7124A" w:rsidP="00C7124A">
            <w:pPr>
              <w:pStyle w:val="ListParagraph"/>
              <w:widowControl/>
              <w:numPr>
                <w:ilvl w:val="0"/>
                <w:numId w:val="23"/>
              </w:numPr>
              <w:rPr>
                <w:ins w:id="461" w:author="Love, Willie" w:date="2023-09-21T16:05:00Z"/>
                <w:rFonts w:eastAsia="Times New Roman" w:cstheme="minorHAnsi"/>
                <w:color w:val="000000"/>
              </w:rPr>
            </w:pPr>
            <w:ins w:id="462" w:author="Love, Willie" w:date="2023-09-21T16:05:00Z">
              <w:r>
                <w:rPr>
                  <w:rFonts w:eastAsia="Times New Roman" w:cstheme="minorHAnsi"/>
                  <w:color w:val="000000"/>
                </w:rPr>
                <w:t>Must have a complete date</w:t>
              </w:r>
            </w:ins>
          </w:p>
          <w:p w14:paraId="4823794C" w14:textId="77777777" w:rsidR="00C7124A" w:rsidRPr="007F360A" w:rsidRDefault="00C7124A" w:rsidP="004A25EF">
            <w:pPr>
              <w:widowControl/>
              <w:rPr>
                <w:ins w:id="463" w:author="Love, Willie" w:date="2022-05-25T11:14:00Z"/>
                <w:rFonts w:eastAsia="Times New Roman" w:cstheme="minorHAnsi"/>
                <w:color w:val="000000"/>
                <w:rPrChange w:id="464" w:author="Love, Willie" w:date="2023-09-21T15:41:00Z">
                  <w:rPr>
                    <w:ins w:id="465" w:author="Love, Willie" w:date="2022-05-25T11:14:00Z"/>
                    <w:rFonts w:ascii="Arial" w:eastAsia="Times New Roman" w:hAnsi="Arial" w:cs="Arial"/>
                    <w:color w:val="000000"/>
                    <w:sz w:val="18"/>
                    <w:szCs w:val="18"/>
                  </w:rPr>
                </w:rPrChange>
              </w:rPr>
            </w:pPr>
          </w:p>
          <w:p w14:paraId="5A6BC460" w14:textId="00348D9D" w:rsidR="004A25EF" w:rsidRPr="007F360A" w:rsidRDefault="004A25EF" w:rsidP="004342C6">
            <w:pPr>
              <w:widowControl/>
              <w:rPr>
                <w:rFonts w:eastAsia="Times New Roman" w:cstheme="minorHAnsi"/>
                <w:color w:val="000000"/>
                <w:rPrChange w:id="466" w:author="Love, Willie" w:date="2023-09-21T15:41:00Z">
                  <w:rPr>
                    <w:rFonts w:ascii="Arial" w:eastAsia="Times New Roman" w:hAnsi="Arial" w:cs="Arial"/>
                    <w:color w:val="000000"/>
                    <w:sz w:val="18"/>
                    <w:szCs w:val="18"/>
                  </w:rPr>
                </w:rPrChange>
              </w:rPr>
            </w:pPr>
          </w:p>
        </w:tc>
        <w:tc>
          <w:tcPr>
            <w:tcW w:w="0" w:type="auto"/>
            <w:tcBorders>
              <w:top w:val="single" w:sz="4" w:space="0" w:color="auto"/>
              <w:left w:val="nil"/>
              <w:bottom w:val="single" w:sz="4" w:space="0" w:color="auto"/>
              <w:right w:val="single" w:sz="4" w:space="0" w:color="auto"/>
            </w:tcBorders>
            <w:shd w:val="clear" w:color="auto" w:fill="F2F2F2"/>
            <w:vAlign w:val="center"/>
            <w:hideMark/>
          </w:tcPr>
          <w:p w14:paraId="42D2891D" w14:textId="77777777" w:rsidR="004342C6" w:rsidRDefault="004342C6" w:rsidP="004342C6">
            <w:pPr>
              <w:widowControl/>
              <w:jc w:val="center"/>
              <w:rPr>
                <w:ins w:id="467" w:author="Love, Willie" w:date="2023-09-21T16:12:00Z"/>
                <w:rFonts w:eastAsia="Times New Roman" w:cstheme="minorHAnsi"/>
                <w:color w:val="000000"/>
              </w:rPr>
            </w:pPr>
            <w:r w:rsidRPr="007F360A">
              <w:rPr>
                <w:rFonts w:eastAsia="Times New Roman" w:cstheme="minorHAnsi"/>
                <w:color w:val="000000"/>
                <w:rPrChange w:id="468" w:author="Love, Willie" w:date="2023-09-21T15:41:00Z">
                  <w:rPr>
                    <w:rFonts w:ascii="Arial" w:eastAsia="Times New Roman" w:hAnsi="Arial" w:cs="Arial"/>
                    <w:color w:val="000000"/>
                    <w:sz w:val="18"/>
                    <w:szCs w:val="18"/>
                  </w:rPr>
                </w:rPrChange>
              </w:rPr>
              <w:t xml:space="preserve">HRD </w:t>
            </w:r>
          </w:p>
          <w:p w14:paraId="73598252" w14:textId="07757245" w:rsidR="00C10DD5" w:rsidRPr="007F360A" w:rsidRDefault="0077064E" w:rsidP="004342C6">
            <w:pPr>
              <w:widowControl/>
              <w:jc w:val="center"/>
              <w:rPr>
                <w:rFonts w:eastAsia="Times New Roman" w:cstheme="minorHAnsi"/>
                <w:color w:val="000000"/>
                <w:rPrChange w:id="469" w:author="Love, Willie" w:date="2023-09-21T15:41:00Z">
                  <w:rPr>
                    <w:rFonts w:ascii="Arial" w:eastAsia="Times New Roman" w:hAnsi="Arial" w:cs="Arial"/>
                    <w:color w:val="000000"/>
                    <w:sz w:val="18"/>
                    <w:szCs w:val="18"/>
                  </w:rPr>
                </w:rPrChange>
              </w:rPr>
            </w:pPr>
            <w:ins w:id="470" w:author="Love, Willie" w:date="2023-09-21T16:12:00Z">
              <w:r>
                <w:rPr>
                  <w:rFonts w:eastAsia="Times New Roman" w:cstheme="minorHAnsi"/>
                  <w:color w:val="000000"/>
                </w:rPr>
                <w:t>30 – days to receive</w:t>
              </w:r>
            </w:ins>
          </w:p>
        </w:tc>
        <w:tc>
          <w:tcPr>
            <w:tcW w:w="0" w:type="auto"/>
            <w:tcBorders>
              <w:top w:val="single" w:sz="4" w:space="0" w:color="auto"/>
              <w:left w:val="nil"/>
              <w:bottom w:val="single" w:sz="4" w:space="0" w:color="auto"/>
              <w:right w:val="single" w:sz="4" w:space="0" w:color="auto"/>
            </w:tcBorders>
            <w:shd w:val="clear" w:color="auto" w:fill="F2F2F2"/>
            <w:vAlign w:val="center"/>
            <w:hideMark/>
          </w:tcPr>
          <w:p w14:paraId="4BE96FC3" w14:textId="77777777" w:rsidR="004342C6" w:rsidRPr="007F360A" w:rsidRDefault="004342C6" w:rsidP="004342C6">
            <w:pPr>
              <w:widowControl/>
              <w:jc w:val="center"/>
              <w:rPr>
                <w:rFonts w:eastAsia="Times New Roman" w:cstheme="minorHAnsi"/>
                <w:color w:val="000000"/>
                <w:rPrChange w:id="471"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472" w:author="Love, Willie" w:date="2023-09-21T15:41:00Z">
                  <w:rPr>
                    <w:rFonts w:ascii="Arial" w:eastAsia="Times New Roman" w:hAnsi="Arial" w:cs="Arial"/>
                    <w:color w:val="000000"/>
                    <w:sz w:val="18"/>
                    <w:szCs w:val="18"/>
                  </w:rPr>
                </w:rPrChange>
              </w:rPr>
              <w:t>1</w:t>
            </w:r>
          </w:p>
        </w:tc>
      </w:tr>
      <w:tr w:rsidR="007552AC" w:rsidRPr="007F360A" w14:paraId="63A018F7" w14:textId="77777777" w:rsidTr="007552AC">
        <w:trPr>
          <w:trHeight w:val="946"/>
          <w:ins w:id="473" w:author="Love, Willie" w:date="2023-09-21T16:06:00Z"/>
          <w:trPrChange w:id="474" w:author="Love, Willie" w:date="2023-09-21T16:06:00Z">
            <w:trPr>
              <w:trHeight w:val="20"/>
            </w:trPr>
          </w:trPrChange>
        </w:trPr>
        <w:tc>
          <w:tcPr>
            <w:tcW w:w="3955" w:type="dxa"/>
            <w:tcBorders>
              <w:top w:val="single" w:sz="4" w:space="0" w:color="auto"/>
              <w:left w:val="single" w:sz="4" w:space="0" w:color="auto"/>
              <w:bottom w:val="single" w:sz="4" w:space="0" w:color="auto"/>
              <w:right w:val="single" w:sz="4" w:space="0" w:color="auto"/>
            </w:tcBorders>
            <w:shd w:val="clear" w:color="auto" w:fill="F2F2F2"/>
            <w:vAlign w:val="center"/>
            <w:tcPrChange w:id="475" w:author="Love, Willie" w:date="2023-09-21T16:06:00Z">
              <w:tcPr>
                <w:tcW w:w="3955" w:type="dxa"/>
                <w:gridSpan w:val="2"/>
                <w:tcBorders>
                  <w:top w:val="single" w:sz="4" w:space="0" w:color="auto"/>
                  <w:left w:val="single" w:sz="4" w:space="0" w:color="auto"/>
                  <w:bottom w:val="single" w:sz="4" w:space="0" w:color="auto"/>
                  <w:right w:val="single" w:sz="4" w:space="0" w:color="auto"/>
                </w:tcBorders>
                <w:shd w:val="clear" w:color="auto" w:fill="F2F2F2"/>
                <w:vAlign w:val="center"/>
              </w:tcPr>
            </w:tcPrChange>
          </w:tcPr>
          <w:p w14:paraId="67C695BB" w14:textId="01CF04E7" w:rsidR="007552AC" w:rsidRDefault="007552AC" w:rsidP="007552AC">
            <w:pPr>
              <w:widowControl/>
              <w:rPr>
                <w:ins w:id="476" w:author="Love, Willie" w:date="2023-09-21T16:07:00Z"/>
                <w:rFonts w:eastAsia="Times New Roman" w:cstheme="minorHAnsi"/>
                <w:color w:val="000000"/>
              </w:rPr>
            </w:pPr>
            <w:ins w:id="477" w:author="Love, Willie" w:date="2023-09-21T16:07:00Z">
              <w:r w:rsidRPr="00171C13">
                <w:rPr>
                  <w:rFonts w:eastAsia="Times New Roman" w:cstheme="minorHAnsi"/>
                  <w:color w:val="000000"/>
                </w:rPr>
                <w:t xml:space="preserve">Collection of Missing </w:t>
              </w:r>
              <w:r>
                <w:rPr>
                  <w:rFonts w:eastAsia="Times New Roman" w:cstheme="minorHAnsi"/>
                  <w:color w:val="000000"/>
                </w:rPr>
                <w:t>In</w:t>
              </w:r>
              <w:r w:rsidR="00365902">
                <w:rPr>
                  <w:rFonts w:eastAsia="Times New Roman" w:cstheme="minorHAnsi"/>
                  <w:color w:val="000000"/>
                </w:rPr>
                <w:t>surance Doc</w:t>
              </w:r>
            </w:ins>
          </w:p>
          <w:p w14:paraId="486B10CF" w14:textId="719D12B3" w:rsidR="007552AC" w:rsidRDefault="007552AC" w:rsidP="007552AC">
            <w:pPr>
              <w:pStyle w:val="ListParagraph"/>
              <w:widowControl/>
              <w:numPr>
                <w:ilvl w:val="0"/>
                <w:numId w:val="23"/>
              </w:numPr>
              <w:rPr>
                <w:ins w:id="478" w:author="Love, Willie" w:date="2023-09-21T16:07:00Z"/>
                <w:rFonts w:eastAsia="Times New Roman" w:cstheme="minorHAnsi"/>
                <w:color w:val="000000"/>
              </w:rPr>
            </w:pPr>
            <w:ins w:id="479" w:author="Love, Willie" w:date="2023-09-21T16:07:00Z">
              <w:r>
                <w:rPr>
                  <w:rFonts w:eastAsia="Times New Roman" w:cstheme="minorHAnsi"/>
                  <w:color w:val="000000"/>
                </w:rPr>
                <w:t xml:space="preserve">Note Type </w:t>
              </w:r>
            </w:ins>
            <w:ins w:id="480" w:author="Love, Willie" w:date="2023-09-21T16:09:00Z">
              <w:r w:rsidR="0024741A">
                <w:rPr>
                  <w:rFonts w:eastAsia="Times New Roman" w:cstheme="minorHAnsi"/>
                  <w:color w:val="000000"/>
                </w:rPr>
                <w:t>–</w:t>
              </w:r>
            </w:ins>
            <w:ins w:id="481" w:author="Love, Willie" w:date="2023-09-21T16:07:00Z">
              <w:r>
                <w:rPr>
                  <w:rFonts w:eastAsia="Times New Roman" w:cstheme="minorHAnsi"/>
                  <w:color w:val="000000"/>
                </w:rPr>
                <w:t xml:space="preserve"> </w:t>
              </w:r>
              <w:r w:rsidRPr="00171C13">
                <w:rPr>
                  <w:rFonts w:eastAsia="Times New Roman" w:cstheme="minorHAnsi"/>
                  <w:color w:val="000000"/>
                </w:rPr>
                <w:t>Promise</w:t>
              </w:r>
            </w:ins>
            <w:ins w:id="482" w:author="Love, Willie" w:date="2023-09-21T16:09:00Z">
              <w:r w:rsidR="0024741A">
                <w:rPr>
                  <w:rFonts w:eastAsia="Times New Roman" w:cstheme="minorHAnsi"/>
                  <w:color w:val="000000"/>
                </w:rPr>
                <w:t xml:space="preserve"> Tax &amp; Ins Doc</w:t>
              </w:r>
            </w:ins>
          </w:p>
          <w:p w14:paraId="1403901B" w14:textId="6662557F" w:rsidR="007552AC" w:rsidRPr="004F35DB" w:rsidRDefault="007552AC">
            <w:pPr>
              <w:pStyle w:val="ListParagraph"/>
              <w:widowControl/>
              <w:numPr>
                <w:ilvl w:val="0"/>
                <w:numId w:val="23"/>
              </w:numPr>
              <w:rPr>
                <w:ins w:id="483" w:author="Love, Willie" w:date="2023-09-21T16:06:00Z"/>
                <w:rFonts w:eastAsia="Times New Roman" w:cstheme="minorHAnsi"/>
                <w:color w:val="000000"/>
                <w:rPrChange w:id="484" w:author="Love, Willie" w:date="2023-09-21T16:14:00Z">
                  <w:rPr>
                    <w:ins w:id="485" w:author="Love, Willie" w:date="2023-09-21T16:06:00Z"/>
                  </w:rPr>
                </w:rPrChange>
              </w:rPr>
              <w:pPrChange w:id="486" w:author="Love, Willie" w:date="2023-09-21T16:14:00Z">
                <w:pPr>
                  <w:widowControl/>
                </w:pPr>
              </w:pPrChange>
            </w:pPr>
            <w:ins w:id="487" w:author="Love, Willie" w:date="2023-09-21T16:07:00Z">
              <w:r w:rsidRPr="004F35DB">
                <w:rPr>
                  <w:rFonts w:eastAsia="Times New Roman" w:cstheme="minorHAnsi"/>
                  <w:color w:val="000000"/>
                  <w:rPrChange w:id="488" w:author="Love, Willie" w:date="2023-09-21T16:14:00Z">
                    <w:rPr/>
                  </w:rPrChange>
                </w:rPr>
                <w:t xml:space="preserve">Active </w:t>
              </w:r>
              <w:r w:rsidR="00365902" w:rsidRPr="004F35DB">
                <w:rPr>
                  <w:rFonts w:eastAsia="Times New Roman" w:cstheme="minorHAnsi"/>
                  <w:color w:val="000000"/>
                  <w:rPrChange w:id="489" w:author="Love, Willie" w:date="2023-09-21T16:14:00Z">
                    <w:rPr/>
                  </w:rPrChange>
                </w:rPr>
                <w:t>Workflow</w:t>
              </w:r>
              <w:r w:rsidRPr="004F35DB">
                <w:rPr>
                  <w:rFonts w:eastAsia="Times New Roman" w:cstheme="minorHAnsi"/>
                  <w:color w:val="000000"/>
                  <w:rPrChange w:id="490" w:author="Love, Willie" w:date="2023-09-21T16:14:00Z">
                    <w:rPr/>
                  </w:rPrChange>
                </w:rPr>
                <w:t xml:space="preserve"> - </w:t>
              </w:r>
            </w:ins>
            <w:ins w:id="491" w:author="Love, Willie" w:date="2023-09-21T16:09:00Z">
              <w:r w:rsidR="0024741A" w:rsidRPr="004F35DB">
                <w:rPr>
                  <w:rFonts w:eastAsia="Times New Roman" w:cstheme="minorHAnsi"/>
                  <w:color w:val="000000"/>
                  <w:rPrChange w:id="492" w:author="Love, Willie" w:date="2023-09-21T16:14:00Z">
                    <w:rPr/>
                  </w:rPrChange>
                </w:rPr>
                <w:t>Insurance</w:t>
              </w:r>
            </w:ins>
          </w:p>
        </w:tc>
        <w:tc>
          <w:tcPr>
            <w:tcW w:w="4071" w:type="dxa"/>
            <w:tcBorders>
              <w:top w:val="single" w:sz="4" w:space="0" w:color="auto"/>
              <w:left w:val="nil"/>
              <w:bottom w:val="single" w:sz="4" w:space="0" w:color="auto"/>
              <w:right w:val="single" w:sz="4" w:space="0" w:color="auto"/>
            </w:tcBorders>
            <w:shd w:val="clear" w:color="auto" w:fill="F2F2F2"/>
            <w:vAlign w:val="center"/>
            <w:tcPrChange w:id="493" w:author="Love, Willie" w:date="2023-09-21T16:06:00Z">
              <w:tcPr>
                <w:tcW w:w="4071" w:type="dxa"/>
                <w:tcBorders>
                  <w:top w:val="single" w:sz="4" w:space="0" w:color="auto"/>
                  <w:left w:val="nil"/>
                  <w:bottom w:val="single" w:sz="4" w:space="0" w:color="auto"/>
                  <w:right w:val="single" w:sz="4" w:space="0" w:color="auto"/>
                </w:tcBorders>
                <w:shd w:val="clear" w:color="auto" w:fill="F2F2F2"/>
                <w:vAlign w:val="center"/>
              </w:tcPr>
            </w:tcPrChange>
          </w:tcPr>
          <w:p w14:paraId="5200DAF0" w14:textId="1B339DCA" w:rsidR="007552AC" w:rsidRPr="00171C13" w:rsidRDefault="007552AC" w:rsidP="007552AC">
            <w:pPr>
              <w:widowControl/>
              <w:rPr>
                <w:ins w:id="494" w:author="Love, Willie" w:date="2023-09-21T16:07:00Z"/>
                <w:rFonts w:eastAsia="Times New Roman" w:cstheme="minorHAnsi"/>
                <w:color w:val="000000"/>
              </w:rPr>
            </w:pPr>
            <w:ins w:id="495" w:author="Love, Willie" w:date="2023-09-21T16:07:00Z">
              <w:r w:rsidRPr="00171C13">
                <w:rPr>
                  <w:rFonts w:eastAsia="Times New Roman" w:cstheme="minorHAnsi"/>
                  <w:color w:val="000000"/>
                </w:rPr>
                <w:t xml:space="preserve">Credit awarded upon collection of Missing </w:t>
              </w:r>
            </w:ins>
            <w:ins w:id="496" w:author="Love, Willie" w:date="2023-09-21T16:10:00Z">
              <w:r w:rsidR="0024741A">
                <w:rPr>
                  <w:rFonts w:eastAsia="Times New Roman" w:cstheme="minorHAnsi"/>
                  <w:color w:val="000000"/>
                </w:rPr>
                <w:t>In</w:t>
              </w:r>
              <w:r w:rsidR="003744AE">
                <w:rPr>
                  <w:rFonts w:eastAsia="Times New Roman" w:cstheme="minorHAnsi"/>
                  <w:color w:val="000000"/>
                </w:rPr>
                <w:t>surance</w:t>
              </w:r>
            </w:ins>
            <w:ins w:id="497" w:author="Love, Willie" w:date="2023-09-21T16:07:00Z">
              <w:r w:rsidRPr="00171C13">
                <w:rPr>
                  <w:rFonts w:eastAsia="Times New Roman" w:cstheme="minorHAnsi"/>
                  <w:color w:val="000000"/>
                </w:rPr>
                <w:t xml:space="preserve"> </w:t>
              </w:r>
            </w:ins>
          </w:p>
          <w:p w14:paraId="05DBFADD" w14:textId="5462515B" w:rsidR="007552AC" w:rsidRPr="00171C13" w:rsidRDefault="007552AC" w:rsidP="007552AC">
            <w:pPr>
              <w:pStyle w:val="ListParagraph"/>
              <w:widowControl/>
              <w:numPr>
                <w:ilvl w:val="0"/>
                <w:numId w:val="27"/>
              </w:numPr>
              <w:rPr>
                <w:ins w:id="498" w:author="Love, Willie" w:date="2023-09-21T16:07:00Z"/>
                <w:rFonts w:eastAsia="Times New Roman" w:cstheme="minorHAnsi"/>
                <w:color w:val="000000"/>
              </w:rPr>
            </w:pPr>
            <w:ins w:id="499" w:author="Love, Willie" w:date="2023-09-21T16:07:00Z">
              <w:r w:rsidRPr="00171C13">
                <w:rPr>
                  <w:rFonts w:eastAsia="Times New Roman" w:cstheme="minorHAnsi"/>
                  <w:color w:val="000000"/>
                </w:rPr>
                <w:t xml:space="preserve">Receipt of </w:t>
              </w:r>
            </w:ins>
            <w:ins w:id="500" w:author="Love, Willie" w:date="2023-09-21T16:10:00Z">
              <w:r w:rsidR="003744AE">
                <w:rPr>
                  <w:rFonts w:eastAsia="Times New Roman" w:cstheme="minorHAnsi"/>
                  <w:color w:val="000000"/>
                </w:rPr>
                <w:t>Borrower Policy Information</w:t>
              </w:r>
            </w:ins>
            <w:ins w:id="501" w:author="Love, Willie" w:date="2023-09-21T16:07:00Z">
              <w:r w:rsidRPr="00171C13">
                <w:rPr>
                  <w:rFonts w:eastAsia="Times New Roman" w:cstheme="minorHAnsi"/>
                  <w:color w:val="000000"/>
                </w:rPr>
                <w:t xml:space="preserve"> </w:t>
              </w:r>
            </w:ins>
          </w:p>
          <w:p w14:paraId="6333A34F" w14:textId="77777777" w:rsidR="007552AC" w:rsidRPr="00171C13" w:rsidRDefault="007552AC" w:rsidP="007552AC">
            <w:pPr>
              <w:pStyle w:val="ListParagraph"/>
              <w:widowControl/>
              <w:numPr>
                <w:ilvl w:val="0"/>
                <w:numId w:val="23"/>
              </w:numPr>
              <w:rPr>
                <w:ins w:id="502" w:author="Love, Willie" w:date="2023-09-21T16:07:00Z"/>
                <w:rFonts w:eastAsia="Times New Roman" w:cstheme="minorHAnsi"/>
                <w:color w:val="000000"/>
              </w:rPr>
            </w:pPr>
            <w:ins w:id="503" w:author="Love, Willie" w:date="2023-09-21T16:07:00Z">
              <w:r>
                <w:rPr>
                  <w:rFonts w:eastAsia="Times New Roman" w:cstheme="minorHAnsi"/>
                  <w:color w:val="000000"/>
                </w:rPr>
                <w:t>Must have a complete date</w:t>
              </w:r>
            </w:ins>
          </w:p>
          <w:p w14:paraId="4F0D0249" w14:textId="77777777" w:rsidR="007552AC" w:rsidRPr="00171C13" w:rsidRDefault="007552AC" w:rsidP="007552AC">
            <w:pPr>
              <w:widowControl/>
              <w:rPr>
                <w:ins w:id="504" w:author="Love, Willie" w:date="2023-09-21T16:07:00Z"/>
                <w:rFonts w:eastAsia="Times New Roman" w:cstheme="minorHAnsi"/>
                <w:color w:val="000000"/>
              </w:rPr>
            </w:pPr>
          </w:p>
          <w:p w14:paraId="67BC1880" w14:textId="77777777" w:rsidR="007552AC" w:rsidRPr="007552AC" w:rsidRDefault="007552AC" w:rsidP="007552AC">
            <w:pPr>
              <w:widowControl/>
              <w:rPr>
                <w:ins w:id="505" w:author="Love, Willie" w:date="2023-09-21T16:06:00Z"/>
                <w:rFonts w:eastAsia="Times New Roman" w:cstheme="minorHAnsi"/>
                <w:color w:val="000000"/>
              </w:rPr>
            </w:pPr>
          </w:p>
        </w:tc>
        <w:tc>
          <w:tcPr>
            <w:tcW w:w="0" w:type="auto"/>
            <w:tcBorders>
              <w:top w:val="single" w:sz="4" w:space="0" w:color="auto"/>
              <w:left w:val="nil"/>
              <w:bottom w:val="single" w:sz="4" w:space="0" w:color="auto"/>
              <w:right w:val="single" w:sz="4" w:space="0" w:color="auto"/>
            </w:tcBorders>
            <w:shd w:val="clear" w:color="auto" w:fill="F2F2F2"/>
            <w:vAlign w:val="center"/>
            <w:tcPrChange w:id="506" w:author="Love, Willie" w:date="2023-09-21T16:06:00Z">
              <w:tcPr>
                <w:tcW w:w="0" w:type="auto"/>
                <w:gridSpan w:val="2"/>
                <w:tcBorders>
                  <w:top w:val="single" w:sz="4" w:space="0" w:color="auto"/>
                  <w:left w:val="nil"/>
                  <w:bottom w:val="single" w:sz="4" w:space="0" w:color="auto"/>
                  <w:right w:val="single" w:sz="4" w:space="0" w:color="auto"/>
                </w:tcBorders>
                <w:shd w:val="clear" w:color="auto" w:fill="F2F2F2"/>
                <w:vAlign w:val="center"/>
              </w:tcPr>
            </w:tcPrChange>
          </w:tcPr>
          <w:p w14:paraId="3744A77C" w14:textId="77777777" w:rsidR="0077064E" w:rsidRDefault="0077064E" w:rsidP="0077064E">
            <w:pPr>
              <w:widowControl/>
              <w:jc w:val="center"/>
              <w:rPr>
                <w:ins w:id="507" w:author="Love, Willie" w:date="2023-09-21T16:13:00Z"/>
                <w:rFonts w:eastAsia="Times New Roman" w:cstheme="minorHAnsi"/>
                <w:color w:val="000000"/>
              </w:rPr>
            </w:pPr>
            <w:ins w:id="508" w:author="Love, Willie" w:date="2023-09-21T16:13:00Z">
              <w:r w:rsidRPr="00171C13">
                <w:rPr>
                  <w:rFonts w:eastAsia="Times New Roman" w:cstheme="minorHAnsi"/>
                  <w:color w:val="000000"/>
                </w:rPr>
                <w:t xml:space="preserve">HRD </w:t>
              </w:r>
            </w:ins>
          </w:p>
          <w:p w14:paraId="3604C549" w14:textId="5FDA02E2" w:rsidR="007552AC" w:rsidRPr="007552AC" w:rsidRDefault="0077064E" w:rsidP="0077064E">
            <w:pPr>
              <w:widowControl/>
              <w:jc w:val="center"/>
              <w:rPr>
                <w:ins w:id="509" w:author="Love, Willie" w:date="2023-09-21T16:06:00Z"/>
                <w:rFonts w:eastAsia="Times New Roman" w:cstheme="minorHAnsi"/>
                <w:color w:val="000000"/>
              </w:rPr>
            </w:pPr>
            <w:ins w:id="510" w:author="Love, Willie" w:date="2023-09-21T16:13:00Z">
              <w:r>
                <w:rPr>
                  <w:rFonts w:eastAsia="Times New Roman" w:cstheme="minorHAnsi"/>
                  <w:color w:val="000000"/>
                </w:rPr>
                <w:t>30 – days to receive</w:t>
              </w:r>
            </w:ins>
          </w:p>
        </w:tc>
        <w:tc>
          <w:tcPr>
            <w:tcW w:w="0" w:type="auto"/>
            <w:tcBorders>
              <w:top w:val="single" w:sz="4" w:space="0" w:color="auto"/>
              <w:left w:val="nil"/>
              <w:bottom w:val="single" w:sz="4" w:space="0" w:color="auto"/>
              <w:right w:val="single" w:sz="4" w:space="0" w:color="auto"/>
            </w:tcBorders>
            <w:shd w:val="clear" w:color="auto" w:fill="F2F2F2"/>
            <w:vAlign w:val="center"/>
            <w:tcPrChange w:id="511" w:author="Love, Willie" w:date="2023-09-21T16:06:00Z">
              <w:tcPr>
                <w:tcW w:w="0" w:type="auto"/>
                <w:gridSpan w:val="2"/>
                <w:tcBorders>
                  <w:top w:val="single" w:sz="4" w:space="0" w:color="auto"/>
                  <w:left w:val="nil"/>
                  <w:bottom w:val="single" w:sz="4" w:space="0" w:color="auto"/>
                  <w:right w:val="single" w:sz="4" w:space="0" w:color="auto"/>
                </w:tcBorders>
                <w:shd w:val="clear" w:color="auto" w:fill="F2F2F2"/>
                <w:vAlign w:val="center"/>
              </w:tcPr>
            </w:tcPrChange>
          </w:tcPr>
          <w:p w14:paraId="701152BD" w14:textId="05C568E0" w:rsidR="007552AC" w:rsidRPr="007552AC" w:rsidRDefault="0077064E" w:rsidP="007552AC">
            <w:pPr>
              <w:widowControl/>
              <w:jc w:val="center"/>
              <w:rPr>
                <w:ins w:id="512" w:author="Love, Willie" w:date="2023-09-21T16:06:00Z"/>
                <w:rFonts w:eastAsia="Times New Roman" w:cstheme="minorHAnsi"/>
                <w:color w:val="000000"/>
              </w:rPr>
            </w:pPr>
            <w:ins w:id="513" w:author="Love, Willie" w:date="2023-09-21T16:13:00Z">
              <w:r w:rsidRPr="00171C13">
                <w:rPr>
                  <w:rFonts w:eastAsia="Times New Roman" w:cstheme="minorHAnsi"/>
                  <w:color w:val="000000"/>
                </w:rPr>
                <w:t>1</w:t>
              </w:r>
            </w:ins>
          </w:p>
        </w:tc>
      </w:tr>
      <w:tr w:rsidR="007552AC" w:rsidRPr="007F360A" w14:paraId="10053F20" w14:textId="77777777" w:rsidTr="00C10DD5">
        <w:trPr>
          <w:trHeight w:val="1378"/>
          <w:ins w:id="514" w:author="Love, Willie" w:date="2023-09-21T16:06:00Z"/>
          <w:trPrChange w:id="515" w:author="Love, Willie" w:date="2023-09-21T16:11:00Z">
            <w:trPr>
              <w:trHeight w:val="20"/>
            </w:trPr>
          </w:trPrChange>
        </w:trPr>
        <w:tc>
          <w:tcPr>
            <w:tcW w:w="3955" w:type="dxa"/>
            <w:tcBorders>
              <w:top w:val="single" w:sz="4" w:space="0" w:color="auto"/>
              <w:left w:val="single" w:sz="4" w:space="0" w:color="auto"/>
              <w:bottom w:val="single" w:sz="4" w:space="0" w:color="auto"/>
              <w:right w:val="single" w:sz="4" w:space="0" w:color="auto"/>
            </w:tcBorders>
            <w:shd w:val="clear" w:color="auto" w:fill="F2F2F2"/>
            <w:vAlign w:val="center"/>
            <w:tcPrChange w:id="516" w:author="Love, Willie" w:date="2023-09-21T16:11:00Z">
              <w:tcPr>
                <w:tcW w:w="3955" w:type="dxa"/>
                <w:gridSpan w:val="2"/>
                <w:tcBorders>
                  <w:top w:val="single" w:sz="4" w:space="0" w:color="auto"/>
                  <w:left w:val="single" w:sz="4" w:space="0" w:color="auto"/>
                  <w:bottom w:val="single" w:sz="4" w:space="0" w:color="auto"/>
                  <w:right w:val="single" w:sz="4" w:space="0" w:color="auto"/>
                </w:tcBorders>
                <w:shd w:val="clear" w:color="auto" w:fill="F2F2F2"/>
                <w:vAlign w:val="center"/>
              </w:tcPr>
            </w:tcPrChange>
          </w:tcPr>
          <w:p w14:paraId="33F72031" w14:textId="2C0DF250" w:rsidR="0024741A" w:rsidRDefault="0024741A" w:rsidP="0024741A">
            <w:pPr>
              <w:widowControl/>
              <w:rPr>
                <w:ins w:id="517" w:author="Love, Willie" w:date="2023-09-21T16:09:00Z"/>
                <w:rFonts w:eastAsia="Times New Roman" w:cstheme="minorHAnsi"/>
                <w:color w:val="000000"/>
              </w:rPr>
            </w:pPr>
            <w:ins w:id="518" w:author="Love, Willie" w:date="2023-09-21T16:09:00Z">
              <w:r w:rsidRPr="00171C13">
                <w:rPr>
                  <w:rFonts w:eastAsia="Times New Roman" w:cstheme="minorHAnsi"/>
                  <w:color w:val="000000"/>
                </w:rPr>
                <w:t xml:space="preserve">Collection of Missing </w:t>
              </w:r>
            </w:ins>
            <w:ins w:id="519" w:author="Love, Willie" w:date="2023-09-21T16:10:00Z">
              <w:r>
                <w:rPr>
                  <w:rFonts w:eastAsia="Times New Roman" w:cstheme="minorHAnsi"/>
                  <w:color w:val="000000"/>
                </w:rPr>
                <w:t>Tax</w:t>
              </w:r>
            </w:ins>
            <w:ins w:id="520" w:author="Love, Willie" w:date="2023-09-21T16:09:00Z">
              <w:r>
                <w:rPr>
                  <w:rFonts w:eastAsia="Times New Roman" w:cstheme="minorHAnsi"/>
                  <w:color w:val="000000"/>
                </w:rPr>
                <w:t xml:space="preserve"> Doc</w:t>
              </w:r>
            </w:ins>
          </w:p>
          <w:p w14:paraId="2A9AD922" w14:textId="77777777" w:rsidR="0024741A" w:rsidRDefault="0024741A" w:rsidP="0024741A">
            <w:pPr>
              <w:pStyle w:val="ListParagraph"/>
              <w:widowControl/>
              <w:numPr>
                <w:ilvl w:val="0"/>
                <w:numId w:val="23"/>
              </w:numPr>
              <w:rPr>
                <w:ins w:id="521" w:author="Love, Willie" w:date="2023-09-21T16:09:00Z"/>
                <w:rFonts w:eastAsia="Times New Roman" w:cstheme="minorHAnsi"/>
                <w:color w:val="000000"/>
              </w:rPr>
            </w:pPr>
            <w:ins w:id="522" w:author="Love, Willie" w:date="2023-09-21T16:09:00Z">
              <w:r>
                <w:rPr>
                  <w:rFonts w:eastAsia="Times New Roman" w:cstheme="minorHAnsi"/>
                  <w:color w:val="000000"/>
                </w:rPr>
                <w:t xml:space="preserve">Note Type – </w:t>
              </w:r>
              <w:r w:rsidRPr="00171C13">
                <w:rPr>
                  <w:rFonts w:eastAsia="Times New Roman" w:cstheme="minorHAnsi"/>
                  <w:color w:val="000000"/>
                </w:rPr>
                <w:t>Promise</w:t>
              </w:r>
              <w:r>
                <w:rPr>
                  <w:rFonts w:eastAsia="Times New Roman" w:cstheme="minorHAnsi"/>
                  <w:color w:val="000000"/>
                </w:rPr>
                <w:t xml:space="preserve"> Tax &amp; Ins Doc</w:t>
              </w:r>
            </w:ins>
          </w:p>
          <w:p w14:paraId="7163CC93" w14:textId="16B8E00F" w:rsidR="007552AC" w:rsidRPr="004F35DB" w:rsidRDefault="0024741A">
            <w:pPr>
              <w:pStyle w:val="ListParagraph"/>
              <w:widowControl/>
              <w:numPr>
                <w:ilvl w:val="0"/>
                <w:numId w:val="23"/>
              </w:numPr>
              <w:rPr>
                <w:ins w:id="523" w:author="Love, Willie" w:date="2023-09-21T16:06:00Z"/>
                <w:rFonts w:eastAsia="Times New Roman" w:cstheme="minorHAnsi"/>
                <w:color w:val="000000"/>
                <w:rPrChange w:id="524" w:author="Love, Willie" w:date="2023-09-21T16:14:00Z">
                  <w:rPr>
                    <w:ins w:id="525" w:author="Love, Willie" w:date="2023-09-21T16:06:00Z"/>
                  </w:rPr>
                </w:rPrChange>
              </w:rPr>
              <w:pPrChange w:id="526" w:author="Love, Willie" w:date="2023-09-21T16:14:00Z">
                <w:pPr>
                  <w:widowControl/>
                </w:pPr>
              </w:pPrChange>
            </w:pPr>
            <w:ins w:id="527" w:author="Love, Willie" w:date="2023-09-21T16:09:00Z">
              <w:r w:rsidRPr="004F35DB">
                <w:rPr>
                  <w:rFonts w:eastAsia="Times New Roman" w:cstheme="minorHAnsi"/>
                  <w:color w:val="000000"/>
                  <w:rPrChange w:id="528" w:author="Love, Willie" w:date="2023-09-21T16:14:00Z">
                    <w:rPr/>
                  </w:rPrChange>
                </w:rPr>
                <w:t>Active Workflow -</w:t>
              </w:r>
            </w:ins>
            <w:ins w:id="529" w:author="Love, Willie" w:date="2023-09-21T16:10:00Z">
              <w:r w:rsidRPr="004F35DB">
                <w:rPr>
                  <w:rFonts w:eastAsia="Times New Roman" w:cstheme="minorHAnsi"/>
                  <w:color w:val="000000"/>
                  <w:rPrChange w:id="530" w:author="Love, Willie" w:date="2023-09-21T16:14:00Z">
                    <w:rPr/>
                  </w:rPrChange>
                </w:rPr>
                <w:t>Tax Monitoring</w:t>
              </w:r>
            </w:ins>
          </w:p>
        </w:tc>
        <w:tc>
          <w:tcPr>
            <w:tcW w:w="4071" w:type="dxa"/>
            <w:tcBorders>
              <w:top w:val="single" w:sz="4" w:space="0" w:color="auto"/>
              <w:left w:val="nil"/>
              <w:bottom w:val="single" w:sz="4" w:space="0" w:color="auto"/>
              <w:right w:val="single" w:sz="4" w:space="0" w:color="auto"/>
            </w:tcBorders>
            <w:shd w:val="clear" w:color="auto" w:fill="F2F2F2"/>
            <w:vAlign w:val="center"/>
            <w:tcPrChange w:id="531" w:author="Love, Willie" w:date="2023-09-21T16:11:00Z">
              <w:tcPr>
                <w:tcW w:w="4071" w:type="dxa"/>
                <w:tcBorders>
                  <w:top w:val="single" w:sz="4" w:space="0" w:color="auto"/>
                  <w:left w:val="nil"/>
                  <w:bottom w:val="single" w:sz="4" w:space="0" w:color="auto"/>
                  <w:right w:val="single" w:sz="4" w:space="0" w:color="auto"/>
                </w:tcBorders>
                <w:shd w:val="clear" w:color="auto" w:fill="F2F2F2"/>
                <w:vAlign w:val="center"/>
              </w:tcPr>
            </w:tcPrChange>
          </w:tcPr>
          <w:p w14:paraId="0F2951B3" w14:textId="4C4AECF1" w:rsidR="007552AC" w:rsidRPr="00171C13" w:rsidRDefault="007552AC" w:rsidP="007552AC">
            <w:pPr>
              <w:widowControl/>
              <w:rPr>
                <w:ins w:id="532" w:author="Love, Willie" w:date="2023-09-21T16:07:00Z"/>
                <w:rFonts w:eastAsia="Times New Roman" w:cstheme="minorHAnsi"/>
                <w:color w:val="000000"/>
              </w:rPr>
            </w:pPr>
            <w:ins w:id="533" w:author="Love, Willie" w:date="2023-09-21T16:07:00Z">
              <w:r w:rsidRPr="00171C13">
                <w:rPr>
                  <w:rFonts w:eastAsia="Times New Roman" w:cstheme="minorHAnsi"/>
                  <w:color w:val="000000"/>
                </w:rPr>
                <w:t xml:space="preserve">Credit awarded upon collection of Missing </w:t>
              </w:r>
            </w:ins>
            <w:ins w:id="534" w:author="Love, Willie" w:date="2023-09-21T16:11:00Z">
              <w:r w:rsidR="003744AE">
                <w:rPr>
                  <w:rFonts w:eastAsia="Times New Roman" w:cstheme="minorHAnsi"/>
                  <w:color w:val="000000"/>
                </w:rPr>
                <w:t>Tax Doc</w:t>
              </w:r>
            </w:ins>
            <w:ins w:id="535" w:author="Love, Willie" w:date="2023-09-21T16:07:00Z">
              <w:r w:rsidRPr="00171C13">
                <w:rPr>
                  <w:rFonts w:eastAsia="Times New Roman" w:cstheme="minorHAnsi"/>
                  <w:color w:val="000000"/>
                </w:rPr>
                <w:t xml:space="preserve"> </w:t>
              </w:r>
            </w:ins>
          </w:p>
          <w:p w14:paraId="3F2FF168" w14:textId="32BC77FC" w:rsidR="007552AC" w:rsidRPr="00171C13" w:rsidRDefault="007552AC" w:rsidP="007552AC">
            <w:pPr>
              <w:pStyle w:val="ListParagraph"/>
              <w:widowControl/>
              <w:numPr>
                <w:ilvl w:val="0"/>
                <w:numId w:val="27"/>
              </w:numPr>
              <w:rPr>
                <w:ins w:id="536" w:author="Love, Willie" w:date="2023-09-21T16:07:00Z"/>
                <w:rFonts w:eastAsia="Times New Roman" w:cstheme="minorHAnsi"/>
                <w:color w:val="000000"/>
              </w:rPr>
            </w:pPr>
            <w:ins w:id="537" w:author="Love, Willie" w:date="2023-09-21T16:07:00Z">
              <w:r w:rsidRPr="00171C13">
                <w:rPr>
                  <w:rFonts w:eastAsia="Times New Roman" w:cstheme="minorHAnsi"/>
                  <w:color w:val="000000"/>
                </w:rPr>
                <w:t xml:space="preserve">Receipt of </w:t>
              </w:r>
            </w:ins>
            <w:ins w:id="538" w:author="Love, Willie" w:date="2023-09-21T16:11:00Z">
              <w:r w:rsidR="00C10DD5">
                <w:rPr>
                  <w:rFonts w:eastAsia="Times New Roman" w:cstheme="minorHAnsi"/>
                  <w:color w:val="000000"/>
                </w:rPr>
                <w:t>Proof of Taxes Paid</w:t>
              </w:r>
            </w:ins>
            <w:ins w:id="539" w:author="Love, Willie" w:date="2023-09-21T16:07:00Z">
              <w:r w:rsidRPr="00171C13">
                <w:rPr>
                  <w:rFonts w:eastAsia="Times New Roman" w:cstheme="minorHAnsi"/>
                  <w:color w:val="000000"/>
                </w:rPr>
                <w:t xml:space="preserve"> </w:t>
              </w:r>
            </w:ins>
          </w:p>
          <w:p w14:paraId="2D4CF128" w14:textId="77777777" w:rsidR="007552AC" w:rsidRPr="00171C13" w:rsidRDefault="007552AC" w:rsidP="007552AC">
            <w:pPr>
              <w:pStyle w:val="ListParagraph"/>
              <w:widowControl/>
              <w:numPr>
                <w:ilvl w:val="0"/>
                <w:numId w:val="23"/>
              </w:numPr>
              <w:rPr>
                <w:ins w:id="540" w:author="Love, Willie" w:date="2023-09-21T16:07:00Z"/>
                <w:rFonts w:eastAsia="Times New Roman" w:cstheme="minorHAnsi"/>
                <w:color w:val="000000"/>
              </w:rPr>
            </w:pPr>
            <w:ins w:id="541" w:author="Love, Willie" w:date="2023-09-21T16:07:00Z">
              <w:r>
                <w:rPr>
                  <w:rFonts w:eastAsia="Times New Roman" w:cstheme="minorHAnsi"/>
                  <w:color w:val="000000"/>
                </w:rPr>
                <w:t>Must have a complete date</w:t>
              </w:r>
            </w:ins>
          </w:p>
          <w:p w14:paraId="7BCC6538" w14:textId="77777777" w:rsidR="007552AC" w:rsidRPr="00171C13" w:rsidRDefault="007552AC" w:rsidP="007552AC">
            <w:pPr>
              <w:widowControl/>
              <w:rPr>
                <w:ins w:id="542" w:author="Love, Willie" w:date="2023-09-21T16:07:00Z"/>
                <w:rFonts w:eastAsia="Times New Roman" w:cstheme="minorHAnsi"/>
                <w:color w:val="000000"/>
              </w:rPr>
            </w:pPr>
          </w:p>
          <w:p w14:paraId="1CAC1B4A" w14:textId="77777777" w:rsidR="007552AC" w:rsidRPr="007552AC" w:rsidRDefault="007552AC" w:rsidP="007552AC">
            <w:pPr>
              <w:widowControl/>
              <w:rPr>
                <w:ins w:id="543" w:author="Love, Willie" w:date="2023-09-21T16:06:00Z"/>
                <w:rFonts w:eastAsia="Times New Roman" w:cstheme="minorHAnsi"/>
                <w:color w:val="000000"/>
              </w:rPr>
            </w:pPr>
          </w:p>
        </w:tc>
        <w:tc>
          <w:tcPr>
            <w:tcW w:w="0" w:type="auto"/>
            <w:tcBorders>
              <w:top w:val="single" w:sz="4" w:space="0" w:color="auto"/>
              <w:left w:val="nil"/>
              <w:bottom w:val="single" w:sz="4" w:space="0" w:color="auto"/>
              <w:right w:val="single" w:sz="4" w:space="0" w:color="auto"/>
            </w:tcBorders>
            <w:shd w:val="clear" w:color="auto" w:fill="F2F2F2"/>
            <w:vAlign w:val="center"/>
            <w:tcPrChange w:id="544" w:author="Love, Willie" w:date="2023-09-21T16:11:00Z">
              <w:tcPr>
                <w:tcW w:w="0" w:type="auto"/>
                <w:gridSpan w:val="2"/>
                <w:tcBorders>
                  <w:top w:val="single" w:sz="4" w:space="0" w:color="auto"/>
                  <w:left w:val="nil"/>
                  <w:bottom w:val="single" w:sz="4" w:space="0" w:color="auto"/>
                  <w:right w:val="single" w:sz="4" w:space="0" w:color="auto"/>
                </w:tcBorders>
                <w:shd w:val="clear" w:color="auto" w:fill="F2F2F2"/>
                <w:vAlign w:val="center"/>
              </w:tcPr>
            </w:tcPrChange>
          </w:tcPr>
          <w:p w14:paraId="49AD72D7" w14:textId="77777777" w:rsidR="0077064E" w:rsidRDefault="0077064E" w:rsidP="0077064E">
            <w:pPr>
              <w:widowControl/>
              <w:jc w:val="center"/>
              <w:rPr>
                <w:ins w:id="545" w:author="Love, Willie" w:date="2023-09-21T16:13:00Z"/>
                <w:rFonts w:eastAsia="Times New Roman" w:cstheme="minorHAnsi"/>
                <w:color w:val="000000"/>
              </w:rPr>
            </w:pPr>
            <w:ins w:id="546" w:author="Love, Willie" w:date="2023-09-21T16:13:00Z">
              <w:r w:rsidRPr="00171C13">
                <w:rPr>
                  <w:rFonts w:eastAsia="Times New Roman" w:cstheme="minorHAnsi"/>
                  <w:color w:val="000000"/>
                </w:rPr>
                <w:t xml:space="preserve">HRD </w:t>
              </w:r>
            </w:ins>
          </w:p>
          <w:p w14:paraId="119FB157" w14:textId="1E1B7AAC" w:rsidR="007552AC" w:rsidRPr="007552AC" w:rsidRDefault="0077064E" w:rsidP="0077064E">
            <w:pPr>
              <w:widowControl/>
              <w:jc w:val="center"/>
              <w:rPr>
                <w:ins w:id="547" w:author="Love, Willie" w:date="2023-09-21T16:06:00Z"/>
                <w:rFonts w:eastAsia="Times New Roman" w:cstheme="minorHAnsi"/>
                <w:color w:val="000000"/>
              </w:rPr>
            </w:pPr>
            <w:ins w:id="548" w:author="Love, Willie" w:date="2023-09-21T16:13:00Z">
              <w:r>
                <w:rPr>
                  <w:rFonts w:eastAsia="Times New Roman" w:cstheme="minorHAnsi"/>
                  <w:color w:val="000000"/>
                </w:rPr>
                <w:t>30 – days to receive</w:t>
              </w:r>
            </w:ins>
          </w:p>
        </w:tc>
        <w:tc>
          <w:tcPr>
            <w:tcW w:w="0" w:type="auto"/>
            <w:tcBorders>
              <w:top w:val="single" w:sz="4" w:space="0" w:color="auto"/>
              <w:left w:val="nil"/>
              <w:bottom w:val="single" w:sz="4" w:space="0" w:color="auto"/>
              <w:right w:val="single" w:sz="4" w:space="0" w:color="auto"/>
            </w:tcBorders>
            <w:shd w:val="clear" w:color="auto" w:fill="F2F2F2"/>
            <w:vAlign w:val="center"/>
            <w:tcPrChange w:id="549" w:author="Love, Willie" w:date="2023-09-21T16:11:00Z">
              <w:tcPr>
                <w:tcW w:w="0" w:type="auto"/>
                <w:gridSpan w:val="2"/>
                <w:tcBorders>
                  <w:top w:val="single" w:sz="4" w:space="0" w:color="auto"/>
                  <w:left w:val="nil"/>
                  <w:bottom w:val="single" w:sz="4" w:space="0" w:color="auto"/>
                  <w:right w:val="single" w:sz="4" w:space="0" w:color="auto"/>
                </w:tcBorders>
                <w:shd w:val="clear" w:color="auto" w:fill="F2F2F2"/>
                <w:vAlign w:val="center"/>
              </w:tcPr>
            </w:tcPrChange>
          </w:tcPr>
          <w:p w14:paraId="366306B6" w14:textId="01550E34" w:rsidR="007552AC" w:rsidRPr="007552AC" w:rsidRDefault="0077064E" w:rsidP="007552AC">
            <w:pPr>
              <w:widowControl/>
              <w:jc w:val="center"/>
              <w:rPr>
                <w:ins w:id="550" w:author="Love, Willie" w:date="2023-09-21T16:06:00Z"/>
                <w:rFonts w:eastAsia="Times New Roman" w:cstheme="minorHAnsi"/>
                <w:color w:val="000000"/>
              </w:rPr>
            </w:pPr>
            <w:ins w:id="551" w:author="Love, Willie" w:date="2023-09-21T16:13:00Z">
              <w:r w:rsidRPr="00171C13">
                <w:rPr>
                  <w:rFonts w:eastAsia="Times New Roman" w:cstheme="minorHAnsi"/>
                  <w:color w:val="000000"/>
                </w:rPr>
                <w:t>1</w:t>
              </w:r>
            </w:ins>
          </w:p>
        </w:tc>
      </w:tr>
      <w:tr w:rsidR="007552AC" w:rsidRPr="007F360A" w14:paraId="329F4F25" w14:textId="77777777" w:rsidTr="00A21A0D">
        <w:trPr>
          <w:trHeight w:val="20"/>
        </w:trPr>
        <w:tc>
          <w:tcPr>
            <w:tcW w:w="3955" w:type="dxa"/>
            <w:tcBorders>
              <w:top w:val="nil"/>
              <w:left w:val="single" w:sz="4" w:space="0" w:color="auto"/>
              <w:bottom w:val="single" w:sz="4" w:space="0" w:color="auto"/>
              <w:right w:val="single" w:sz="4" w:space="0" w:color="auto"/>
            </w:tcBorders>
            <w:shd w:val="clear" w:color="auto" w:fill="F2F2F2"/>
            <w:vAlign w:val="center"/>
            <w:hideMark/>
          </w:tcPr>
          <w:p w14:paraId="444CE29E" w14:textId="77777777" w:rsidR="007552AC" w:rsidRPr="007F360A" w:rsidRDefault="007552AC" w:rsidP="007552AC">
            <w:pPr>
              <w:widowControl/>
              <w:rPr>
                <w:ins w:id="552" w:author="Love, Willie" w:date="2022-05-25T11:19:00Z"/>
                <w:rFonts w:eastAsia="Times New Roman" w:cstheme="minorHAnsi"/>
                <w:color w:val="000000"/>
                <w:rPrChange w:id="553" w:author="Love, Willie" w:date="2023-09-21T15:41:00Z">
                  <w:rPr>
                    <w:ins w:id="554" w:author="Love, Willie" w:date="2022-05-25T11:19:00Z"/>
                    <w:rFonts w:ascii="Arial" w:eastAsia="Times New Roman" w:hAnsi="Arial" w:cs="Arial"/>
                    <w:color w:val="000000"/>
                    <w:sz w:val="18"/>
                    <w:szCs w:val="18"/>
                  </w:rPr>
                </w:rPrChange>
              </w:rPr>
            </w:pPr>
            <w:r w:rsidRPr="007F360A">
              <w:rPr>
                <w:rFonts w:eastAsia="Times New Roman" w:cstheme="minorHAnsi"/>
                <w:color w:val="000000"/>
                <w:rPrChange w:id="555" w:author="Love, Willie" w:date="2023-09-21T15:41:00Z">
                  <w:rPr>
                    <w:rFonts w:ascii="Arial" w:eastAsia="Times New Roman" w:hAnsi="Arial" w:cs="Arial"/>
                    <w:color w:val="000000"/>
                    <w:sz w:val="18"/>
                    <w:szCs w:val="18"/>
                  </w:rPr>
                </w:rPrChange>
              </w:rPr>
              <w:t>Payoff Credits</w:t>
            </w:r>
          </w:p>
          <w:p w14:paraId="78E0E6B1" w14:textId="47D5D32A" w:rsidR="007552AC" w:rsidRPr="004F35DB" w:rsidRDefault="007552AC">
            <w:pPr>
              <w:pStyle w:val="ListParagraph"/>
              <w:widowControl/>
              <w:numPr>
                <w:ilvl w:val="0"/>
                <w:numId w:val="23"/>
              </w:numPr>
              <w:rPr>
                <w:rFonts w:eastAsia="Times New Roman" w:cstheme="minorHAnsi"/>
                <w:color w:val="000000"/>
                <w:rPrChange w:id="556" w:author="Love, Willie" w:date="2023-09-21T16:14:00Z">
                  <w:rPr>
                    <w:rFonts w:ascii="Arial" w:eastAsia="Times New Roman" w:hAnsi="Arial" w:cs="Arial"/>
                    <w:color w:val="000000"/>
                    <w:sz w:val="18"/>
                    <w:szCs w:val="18"/>
                  </w:rPr>
                </w:rPrChange>
              </w:rPr>
              <w:pPrChange w:id="557" w:author="Love, Willie" w:date="2023-09-21T16:14:00Z">
                <w:pPr>
                  <w:widowControl/>
                </w:pPr>
              </w:pPrChange>
            </w:pPr>
            <w:ins w:id="558" w:author="Love, Willie" w:date="2022-05-25T11:19:00Z">
              <w:r w:rsidRPr="004F35DB">
                <w:rPr>
                  <w:rFonts w:eastAsia="Times New Roman" w:cstheme="minorHAnsi"/>
                  <w:color w:val="000000"/>
                  <w:rPrChange w:id="559" w:author="Love, Willie" w:date="2023-09-21T16:14:00Z">
                    <w:rPr>
                      <w:rFonts w:ascii="Arial" w:eastAsia="Times New Roman" w:hAnsi="Arial" w:cs="Arial"/>
                      <w:color w:val="000000"/>
                      <w:sz w:val="18"/>
                      <w:szCs w:val="18"/>
                    </w:rPr>
                  </w:rPrChange>
                </w:rPr>
                <w:t>Promise Payoff</w:t>
              </w:r>
            </w:ins>
          </w:p>
        </w:tc>
        <w:tc>
          <w:tcPr>
            <w:tcW w:w="4071" w:type="dxa"/>
            <w:tcBorders>
              <w:top w:val="nil"/>
              <w:left w:val="nil"/>
              <w:bottom w:val="single" w:sz="4" w:space="0" w:color="auto"/>
              <w:right w:val="single" w:sz="4" w:space="0" w:color="auto"/>
            </w:tcBorders>
            <w:shd w:val="clear" w:color="auto" w:fill="F2F2F2"/>
            <w:vAlign w:val="center"/>
            <w:hideMark/>
          </w:tcPr>
          <w:p w14:paraId="66FF12B4" w14:textId="77777777" w:rsidR="007552AC" w:rsidRPr="009E3CFB" w:rsidRDefault="007552AC" w:rsidP="00E97AA9">
            <w:pPr>
              <w:widowControl/>
              <w:rPr>
                <w:rFonts w:eastAsia="Times New Roman" w:cstheme="minorHAnsi"/>
                <w:color w:val="000000"/>
                <w:rPrChange w:id="560" w:author="Love, Willie" w:date="2023-09-21T16:20:00Z">
                  <w:rPr>
                    <w:rFonts w:ascii="Arial" w:eastAsia="Times New Roman" w:hAnsi="Arial" w:cs="Arial"/>
                    <w:color w:val="000000"/>
                    <w:sz w:val="18"/>
                    <w:szCs w:val="18"/>
                  </w:rPr>
                </w:rPrChange>
              </w:rPr>
            </w:pPr>
            <w:r w:rsidRPr="009E3CFB">
              <w:rPr>
                <w:rFonts w:eastAsia="Times New Roman" w:cstheme="minorHAnsi"/>
                <w:color w:val="000000"/>
                <w:rPrChange w:id="561" w:author="Love, Willie" w:date="2023-09-21T16:20:00Z">
                  <w:rPr>
                    <w:rFonts w:ascii="Arial" w:eastAsia="Times New Roman" w:hAnsi="Arial" w:cs="Arial"/>
                    <w:color w:val="000000"/>
                    <w:sz w:val="18"/>
                    <w:szCs w:val="18"/>
                  </w:rPr>
                </w:rPrChange>
              </w:rPr>
              <w:t>Credit awarded upon successful completion of a Total Debt Payoff</w:t>
            </w:r>
          </w:p>
        </w:tc>
        <w:tc>
          <w:tcPr>
            <w:tcW w:w="0" w:type="auto"/>
            <w:tcBorders>
              <w:top w:val="nil"/>
              <w:left w:val="nil"/>
              <w:bottom w:val="single" w:sz="4" w:space="0" w:color="auto"/>
              <w:right w:val="single" w:sz="4" w:space="0" w:color="auto"/>
            </w:tcBorders>
            <w:shd w:val="clear" w:color="auto" w:fill="F2F2F2"/>
            <w:vAlign w:val="center"/>
            <w:hideMark/>
          </w:tcPr>
          <w:p w14:paraId="7D84DEE7" w14:textId="77777777" w:rsidR="0077064E" w:rsidRDefault="0077064E" w:rsidP="0077064E">
            <w:pPr>
              <w:widowControl/>
              <w:jc w:val="center"/>
              <w:rPr>
                <w:ins w:id="562" w:author="Love, Willie" w:date="2023-09-21T16:13:00Z"/>
                <w:rFonts w:eastAsia="Times New Roman" w:cstheme="minorHAnsi"/>
                <w:color w:val="000000"/>
              </w:rPr>
            </w:pPr>
            <w:ins w:id="563" w:author="Love, Willie" w:date="2023-09-21T16:13:00Z">
              <w:r w:rsidRPr="00171C13">
                <w:rPr>
                  <w:rFonts w:eastAsia="Times New Roman" w:cstheme="minorHAnsi"/>
                  <w:color w:val="000000"/>
                </w:rPr>
                <w:t xml:space="preserve">HRD </w:t>
              </w:r>
            </w:ins>
          </w:p>
          <w:p w14:paraId="627D6DB6" w14:textId="6D6839A1" w:rsidR="007552AC" w:rsidRPr="007F360A" w:rsidRDefault="0077064E" w:rsidP="0077064E">
            <w:pPr>
              <w:widowControl/>
              <w:jc w:val="center"/>
              <w:rPr>
                <w:rFonts w:eastAsia="Times New Roman" w:cstheme="minorHAnsi"/>
                <w:color w:val="000000"/>
                <w:rPrChange w:id="564" w:author="Love, Willie" w:date="2023-09-21T15:41:00Z">
                  <w:rPr>
                    <w:rFonts w:ascii="Arial" w:eastAsia="Times New Roman" w:hAnsi="Arial" w:cs="Arial"/>
                    <w:color w:val="000000"/>
                    <w:sz w:val="18"/>
                    <w:szCs w:val="18"/>
                  </w:rPr>
                </w:rPrChange>
              </w:rPr>
            </w:pPr>
            <w:ins w:id="565" w:author="Love, Willie" w:date="2023-09-21T16:13:00Z">
              <w:r>
                <w:rPr>
                  <w:rFonts w:eastAsia="Times New Roman" w:cstheme="minorHAnsi"/>
                  <w:color w:val="000000"/>
                </w:rPr>
                <w:t>30 – days to receive</w:t>
              </w:r>
            </w:ins>
            <w:del w:id="566" w:author="Love, Willie" w:date="2023-09-21T16:13:00Z">
              <w:r w:rsidR="007552AC" w:rsidRPr="007F360A" w:rsidDel="0077064E">
                <w:rPr>
                  <w:rFonts w:eastAsia="Times New Roman" w:cstheme="minorHAnsi"/>
                  <w:color w:val="000000"/>
                  <w:rPrChange w:id="567" w:author="Love, Willie" w:date="2023-09-21T15:41:00Z">
                    <w:rPr>
                      <w:rFonts w:ascii="Arial" w:eastAsia="Times New Roman" w:hAnsi="Arial" w:cs="Arial"/>
                      <w:color w:val="000000"/>
                      <w:sz w:val="18"/>
                      <w:szCs w:val="18"/>
                    </w:rPr>
                  </w:rPrChange>
                </w:rPr>
                <w:delText xml:space="preserve">HRD </w:delText>
              </w:r>
            </w:del>
          </w:p>
        </w:tc>
        <w:tc>
          <w:tcPr>
            <w:tcW w:w="0" w:type="auto"/>
            <w:tcBorders>
              <w:top w:val="nil"/>
              <w:left w:val="nil"/>
              <w:bottom w:val="single" w:sz="4" w:space="0" w:color="auto"/>
              <w:right w:val="single" w:sz="4" w:space="0" w:color="auto"/>
            </w:tcBorders>
            <w:shd w:val="clear" w:color="auto" w:fill="F2F2F2"/>
            <w:vAlign w:val="center"/>
            <w:hideMark/>
          </w:tcPr>
          <w:p w14:paraId="00E6D5A8" w14:textId="271C47D2" w:rsidR="007552AC" w:rsidRPr="007F360A" w:rsidRDefault="007552AC" w:rsidP="007552AC">
            <w:pPr>
              <w:widowControl/>
              <w:jc w:val="center"/>
              <w:rPr>
                <w:rFonts w:eastAsia="Times New Roman" w:cstheme="minorHAnsi"/>
                <w:color w:val="000000"/>
                <w:rPrChange w:id="568" w:author="Love, Willie" w:date="2023-09-21T15:41:00Z">
                  <w:rPr>
                    <w:rFonts w:ascii="Arial" w:eastAsia="Times New Roman" w:hAnsi="Arial" w:cs="Arial"/>
                    <w:color w:val="000000"/>
                    <w:sz w:val="18"/>
                    <w:szCs w:val="18"/>
                  </w:rPr>
                </w:rPrChange>
              </w:rPr>
            </w:pPr>
            <w:del w:id="569" w:author="Love, Willie" w:date="2023-09-21T16:28:00Z">
              <w:r w:rsidRPr="00ED521F" w:rsidDel="00ED521F">
                <w:rPr>
                  <w:rFonts w:eastAsia="Times New Roman" w:cstheme="minorHAnsi"/>
                  <w:color w:val="000000"/>
                  <w:highlight w:val="yellow"/>
                  <w:rPrChange w:id="570" w:author="Love, Willie" w:date="2023-09-21T16:28:00Z">
                    <w:rPr>
                      <w:rFonts w:ascii="Arial" w:eastAsia="Times New Roman" w:hAnsi="Arial" w:cs="Arial"/>
                      <w:color w:val="000000"/>
                      <w:sz w:val="18"/>
                      <w:szCs w:val="18"/>
                    </w:rPr>
                  </w:rPrChange>
                </w:rPr>
                <w:delText>1</w:delText>
              </w:r>
            </w:del>
            <w:ins w:id="571" w:author="Love, Willie" w:date="2023-09-21T16:28:00Z">
              <w:r w:rsidR="00ED521F" w:rsidRPr="00ED521F">
                <w:rPr>
                  <w:rFonts w:eastAsia="Times New Roman" w:cstheme="minorHAnsi"/>
                  <w:color w:val="000000"/>
                  <w:highlight w:val="yellow"/>
                  <w:rPrChange w:id="572" w:author="Love, Willie" w:date="2023-09-21T16:28:00Z">
                    <w:rPr>
                      <w:rFonts w:eastAsia="Times New Roman" w:cstheme="minorHAnsi"/>
                      <w:color w:val="000000"/>
                    </w:rPr>
                  </w:rPrChange>
                </w:rPr>
                <w:t>2</w:t>
              </w:r>
            </w:ins>
          </w:p>
        </w:tc>
      </w:tr>
      <w:tr w:rsidR="00151126" w:rsidRPr="007F360A" w14:paraId="5793EF69" w14:textId="77777777" w:rsidTr="00A21A0D">
        <w:trPr>
          <w:trHeight w:val="20"/>
          <w:ins w:id="573" w:author="Love, Willie" w:date="2023-09-21T16:13:00Z"/>
        </w:trPr>
        <w:tc>
          <w:tcPr>
            <w:tcW w:w="3955" w:type="dxa"/>
            <w:tcBorders>
              <w:top w:val="nil"/>
              <w:left w:val="single" w:sz="4" w:space="0" w:color="auto"/>
              <w:bottom w:val="single" w:sz="4" w:space="0" w:color="auto"/>
              <w:right w:val="single" w:sz="4" w:space="0" w:color="auto"/>
            </w:tcBorders>
            <w:shd w:val="clear" w:color="auto" w:fill="F2F2F2"/>
            <w:vAlign w:val="center"/>
          </w:tcPr>
          <w:p w14:paraId="3B62C395" w14:textId="77777777" w:rsidR="00151126" w:rsidRPr="00D56475" w:rsidRDefault="00151126" w:rsidP="00151126">
            <w:pPr>
              <w:widowControl/>
              <w:rPr>
                <w:ins w:id="574" w:author="Love, Willie" w:date="2023-09-21T16:16:00Z"/>
                <w:rFonts w:eastAsia="Times New Roman" w:cstheme="minorHAnsi"/>
                <w:color w:val="000000"/>
                <w:highlight w:val="yellow"/>
                <w:rPrChange w:id="575" w:author="Love, Willie" w:date="2023-09-21T16:18:00Z">
                  <w:rPr>
                    <w:ins w:id="576" w:author="Love, Willie" w:date="2023-09-21T16:16:00Z"/>
                    <w:rFonts w:eastAsia="Times New Roman" w:cstheme="minorHAnsi"/>
                    <w:color w:val="000000"/>
                  </w:rPr>
                </w:rPrChange>
              </w:rPr>
            </w:pPr>
            <w:ins w:id="577" w:author="Love, Willie" w:date="2023-09-21T16:16:00Z">
              <w:r w:rsidRPr="00D56475">
                <w:rPr>
                  <w:rFonts w:eastAsia="Times New Roman" w:cstheme="minorHAnsi"/>
                  <w:color w:val="000000"/>
                  <w:highlight w:val="yellow"/>
                  <w:rPrChange w:id="578" w:author="Love, Willie" w:date="2023-09-21T16:18:00Z">
                    <w:rPr>
                      <w:rFonts w:eastAsia="Times New Roman" w:cstheme="minorHAnsi"/>
                      <w:color w:val="000000"/>
                    </w:rPr>
                  </w:rPrChange>
                </w:rPr>
                <w:t>Reinstatement Credits (</w:t>
              </w:r>
              <w:r w:rsidR="0012485B" w:rsidRPr="00D56475">
                <w:rPr>
                  <w:rFonts w:eastAsia="Times New Roman" w:cstheme="minorHAnsi"/>
                  <w:color w:val="000000"/>
                  <w:highlight w:val="yellow"/>
                  <w:rPrChange w:id="579" w:author="Love, Willie" w:date="2023-09-21T16:18:00Z">
                    <w:rPr>
                      <w:rFonts w:eastAsia="Times New Roman" w:cstheme="minorHAnsi"/>
                      <w:color w:val="000000"/>
                    </w:rPr>
                  </w:rPrChange>
                </w:rPr>
                <w:t>&gt;$2,000)</w:t>
              </w:r>
            </w:ins>
          </w:p>
          <w:p w14:paraId="36070BAC" w14:textId="197D0DD7" w:rsidR="0012485B" w:rsidRPr="00D56475" w:rsidRDefault="0012485B">
            <w:pPr>
              <w:pStyle w:val="ListParagraph"/>
              <w:widowControl/>
              <w:numPr>
                <w:ilvl w:val="0"/>
                <w:numId w:val="30"/>
              </w:numPr>
              <w:rPr>
                <w:ins w:id="580" w:author="Love, Willie" w:date="2023-09-21T16:13:00Z"/>
                <w:rFonts w:eastAsia="Times New Roman" w:cstheme="minorHAnsi"/>
                <w:color w:val="000000"/>
                <w:highlight w:val="yellow"/>
                <w:rPrChange w:id="581" w:author="Love, Willie" w:date="2023-09-21T16:18:00Z">
                  <w:rPr>
                    <w:ins w:id="582" w:author="Love, Willie" w:date="2023-09-21T16:13:00Z"/>
                  </w:rPr>
                </w:rPrChange>
              </w:rPr>
              <w:pPrChange w:id="583" w:author="Love, Willie" w:date="2023-09-21T16:16:00Z">
                <w:pPr>
                  <w:widowControl/>
                </w:pPr>
              </w:pPrChange>
            </w:pPr>
            <w:ins w:id="584" w:author="Love, Willie" w:date="2023-09-21T16:17:00Z">
              <w:r w:rsidRPr="00D56475">
                <w:rPr>
                  <w:rFonts w:eastAsia="Times New Roman" w:cstheme="minorHAnsi"/>
                  <w:color w:val="000000"/>
                  <w:highlight w:val="yellow"/>
                  <w:rPrChange w:id="585" w:author="Love, Willie" w:date="2023-09-21T16:18:00Z">
                    <w:rPr>
                      <w:rFonts w:eastAsia="Times New Roman" w:cstheme="minorHAnsi"/>
                      <w:color w:val="000000"/>
                    </w:rPr>
                  </w:rPrChange>
                </w:rPr>
                <w:t>Note Type</w:t>
              </w:r>
              <w:r w:rsidR="00B72BB1" w:rsidRPr="00D56475">
                <w:rPr>
                  <w:rFonts w:eastAsia="Times New Roman" w:cstheme="minorHAnsi"/>
                  <w:color w:val="000000"/>
                  <w:highlight w:val="yellow"/>
                  <w:rPrChange w:id="586" w:author="Love, Willie" w:date="2023-09-21T16:18:00Z">
                    <w:rPr>
                      <w:rFonts w:eastAsia="Times New Roman" w:cstheme="minorHAnsi"/>
                      <w:color w:val="000000"/>
                    </w:rPr>
                  </w:rPrChange>
                </w:rPr>
                <w:t xml:space="preserve"> Promise Payoff</w:t>
              </w:r>
            </w:ins>
          </w:p>
        </w:tc>
        <w:tc>
          <w:tcPr>
            <w:tcW w:w="4071" w:type="dxa"/>
            <w:tcBorders>
              <w:top w:val="nil"/>
              <w:left w:val="nil"/>
              <w:bottom w:val="single" w:sz="4" w:space="0" w:color="auto"/>
              <w:right w:val="single" w:sz="4" w:space="0" w:color="auto"/>
            </w:tcBorders>
            <w:shd w:val="clear" w:color="auto" w:fill="F2F2F2"/>
            <w:vAlign w:val="center"/>
          </w:tcPr>
          <w:p w14:paraId="47579F06" w14:textId="6B5B44EB" w:rsidR="00151126" w:rsidRPr="009E3CFB" w:rsidRDefault="00151126" w:rsidP="009E3CFB">
            <w:pPr>
              <w:widowControl/>
              <w:rPr>
                <w:ins w:id="587" w:author="Love, Willie" w:date="2023-09-21T16:13:00Z"/>
                <w:rFonts w:eastAsia="Times New Roman" w:cstheme="minorHAnsi"/>
                <w:color w:val="000000"/>
                <w:highlight w:val="yellow"/>
                <w:rPrChange w:id="588" w:author="Love, Willie" w:date="2023-09-21T16:20:00Z">
                  <w:rPr>
                    <w:ins w:id="589" w:author="Love, Willie" w:date="2023-09-21T16:13:00Z"/>
                  </w:rPr>
                </w:rPrChange>
              </w:rPr>
            </w:pPr>
            <w:ins w:id="590" w:author="Love, Willie" w:date="2023-09-21T16:15:00Z">
              <w:r w:rsidRPr="009E3CFB">
                <w:rPr>
                  <w:rFonts w:eastAsia="Times New Roman" w:cstheme="minorHAnsi"/>
                  <w:color w:val="000000"/>
                  <w:highlight w:val="yellow"/>
                  <w:rPrChange w:id="591" w:author="Love, Willie" w:date="2023-09-21T16:20:00Z">
                    <w:rPr/>
                  </w:rPrChange>
                </w:rPr>
                <w:t>Credit awarded upon successful completion of a Zero TOTs balance</w:t>
              </w:r>
            </w:ins>
          </w:p>
        </w:tc>
        <w:tc>
          <w:tcPr>
            <w:tcW w:w="0" w:type="auto"/>
            <w:tcBorders>
              <w:top w:val="nil"/>
              <w:left w:val="nil"/>
              <w:bottom w:val="single" w:sz="4" w:space="0" w:color="auto"/>
              <w:right w:val="single" w:sz="4" w:space="0" w:color="auto"/>
            </w:tcBorders>
            <w:shd w:val="clear" w:color="auto" w:fill="F2F2F2"/>
            <w:vAlign w:val="center"/>
          </w:tcPr>
          <w:p w14:paraId="658EBD8A" w14:textId="77777777" w:rsidR="00151126" w:rsidRPr="00D56475" w:rsidRDefault="00151126" w:rsidP="00151126">
            <w:pPr>
              <w:widowControl/>
              <w:jc w:val="center"/>
              <w:rPr>
                <w:ins w:id="592" w:author="Love, Willie" w:date="2023-09-21T16:16:00Z"/>
                <w:rFonts w:eastAsia="Times New Roman" w:cstheme="minorHAnsi"/>
                <w:color w:val="000000"/>
                <w:highlight w:val="yellow"/>
                <w:rPrChange w:id="593" w:author="Love, Willie" w:date="2023-09-21T16:18:00Z">
                  <w:rPr>
                    <w:ins w:id="594" w:author="Love, Willie" w:date="2023-09-21T16:16:00Z"/>
                    <w:rFonts w:eastAsia="Times New Roman" w:cstheme="minorHAnsi"/>
                    <w:color w:val="000000"/>
                  </w:rPr>
                </w:rPrChange>
              </w:rPr>
            </w:pPr>
            <w:ins w:id="595" w:author="Love, Willie" w:date="2023-09-21T16:16:00Z">
              <w:r w:rsidRPr="00D56475">
                <w:rPr>
                  <w:rFonts w:eastAsia="Times New Roman" w:cstheme="minorHAnsi"/>
                  <w:color w:val="000000"/>
                  <w:highlight w:val="yellow"/>
                  <w:rPrChange w:id="596" w:author="Love, Willie" w:date="2023-09-21T16:18:00Z">
                    <w:rPr>
                      <w:rFonts w:eastAsia="Times New Roman" w:cstheme="minorHAnsi"/>
                      <w:color w:val="000000"/>
                    </w:rPr>
                  </w:rPrChange>
                </w:rPr>
                <w:t xml:space="preserve">HRD </w:t>
              </w:r>
            </w:ins>
          </w:p>
          <w:p w14:paraId="077C8558" w14:textId="300A5670" w:rsidR="00151126" w:rsidRPr="00D56475" w:rsidRDefault="00151126" w:rsidP="00151126">
            <w:pPr>
              <w:widowControl/>
              <w:jc w:val="center"/>
              <w:rPr>
                <w:ins w:id="597" w:author="Love, Willie" w:date="2023-09-21T16:13:00Z"/>
                <w:rFonts w:eastAsia="Times New Roman" w:cstheme="minorHAnsi"/>
                <w:color w:val="000000"/>
                <w:highlight w:val="yellow"/>
                <w:rPrChange w:id="598" w:author="Love, Willie" w:date="2023-09-21T16:18:00Z">
                  <w:rPr>
                    <w:ins w:id="599" w:author="Love, Willie" w:date="2023-09-21T16:13:00Z"/>
                    <w:rFonts w:eastAsia="Times New Roman" w:cstheme="minorHAnsi"/>
                    <w:color w:val="000000"/>
                  </w:rPr>
                </w:rPrChange>
              </w:rPr>
            </w:pPr>
            <w:ins w:id="600" w:author="Love, Willie" w:date="2023-09-21T16:16:00Z">
              <w:r w:rsidRPr="00D56475">
                <w:rPr>
                  <w:rFonts w:eastAsia="Times New Roman" w:cstheme="minorHAnsi"/>
                  <w:color w:val="000000"/>
                  <w:highlight w:val="yellow"/>
                  <w:rPrChange w:id="601" w:author="Love, Willie" w:date="2023-09-21T16:18:00Z">
                    <w:rPr>
                      <w:rFonts w:eastAsia="Times New Roman" w:cstheme="minorHAnsi"/>
                      <w:color w:val="000000"/>
                    </w:rPr>
                  </w:rPrChange>
                </w:rPr>
                <w:t>30 – days to receive</w:t>
              </w:r>
            </w:ins>
          </w:p>
        </w:tc>
        <w:tc>
          <w:tcPr>
            <w:tcW w:w="0" w:type="auto"/>
            <w:tcBorders>
              <w:top w:val="nil"/>
              <w:left w:val="nil"/>
              <w:bottom w:val="single" w:sz="4" w:space="0" w:color="auto"/>
              <w:right w:val="single" w:sz="4" w:space="0" w:color="auto"/>
            </w:tcBorders>
            <w:shd w:val="clear" w:color="auto" w:fill="F2F2F2"/>
            <w:vAlign w:val="center"/>
          </w:tcPr>
          <w:p w14:paraId="4F14447B" w14:textId="06172E2B" w:rsidR="00151126" w:rsidRPr="00D56475" w:rsidRDefault="001F74B3" w:rsidP="00151126">
            <w:pPr>
              <w:widowControl/>
              <w:jc w:val="center"/>
              <w:rPr>
                <w:ins w:id="602" w:author="Love, Willie" w:date="2023-09-21T16:13:00Z"/>
                <w:rFonts w:eastAsia="Times New Roman" w:cstheme="minorHAnsi"/>
                <w:color w:val="000000"/>
                <w:highlight w:val="yellow"/>
                <w:rPrChange w:id="603" w:author="Love, Willie" w:date="2023-09-21T16:18:00Z">
                  <w:rPr>
                    <w:ins w:id="604" w:author="Love, Willie" w:date="2023-09-21T16:13:00Z"/>
                    <w:rFonts w:eastAsia="Times New Roman" w:cstheme="minorHAnsi"/>
                    <w:color w:val="000000"/>
                  </w:rPr>
                </w:rPrChange>
              </w:rPr>
            </w:pPr>
            <w:ins w:id="605" w:author="THANNICKAL, VISHNU V" w:date="2023-10-03T11:08:00Z">
              <w:r>
                <w:rPr>
                  <w:rFonts w:eastAsia="Times New Roman" w:cstheme="minorHAnsi"/>
                  <w:color w:val="000000"/>
                  <w:highlight w:val="yellow"/>
                </w:rPr>
                <w:t>3</w:t>
              </w:r>
            </w:ins>
            <w:ins w:id="606" w:author="Love, Willie" w:date="2023-09-21T16:18:00Z">
              <w:del w:id="607" w:author="THANNICKAL, VISHNU V" w:date="2023-10-03T11:08:00Z">
                <w:r w:rsidR="00B72BB1" w:rsidRPr="00D56475" w:rsidDel="001F74B3">
                  <w:rPr>
                    <w:rFonts w:eastAsia="Times New Roman" w:cstheme="minorHAnsi"/>
                    <w:color w:val="000000"/>
                    <w:highlight w:val="yellow"/>
                    <w:rPrChange w:id="608" w:author="Love, Willie" w:date="2023-09-21T16:18:00Z">
                      <w:rPr>
                        <w:rFonts w:eastAsia="Times New Roman" w:cstheme="minorHAnsi"/>
                        <w:color w:val="000000"/>
                      </w:rPr>
                    </w:rPrChange>
                  </w:rPr>
                  <w:delText>2</w:delText>
                </w:r>
              </w:del>
            </w:ins>
          </w:p>
        </w:tc>
      </w:tr>
      <w:tr w:rsidR="00151126" w:rsidRPr="007F360A" w14:paraId="1E2840F0" w14:textId="77777777" w:rsidTr="00A21A0D">
        <w:trPr>
          <w:trHeight w:val="20"/>
          <w:ins w:id="609" w:author="Love, Willie" w:date="2023-09-21T16:14:00Z"/>
        </w:trPr>
        <w:tc>
          <w:tcPr>
            <w:tcW w:w="3955" w:type="dxa"/>
            <w:tcBorders>
              <w:top w:val="nil"/>
              <w:left w:val="single" w:sz="4" w:space="0" w:color="auto"/>
              <w:bottom w:val="single" w:sz="4" w:space="0" w:color="auto"/>
              <w:right w:val="single" w:sz="4" w:space="0" w:color="auto"/>
            </w:tcBorders>
            <w:shd w:val="clear" w:color="auto" w:fill="F2F2F2"/>
            <w:vAlign w:val="center"/>
          </w:tcPr>
          <w:p w14:paraId="787B9C32" w14:textId="798CD6F0" w:rsidR="00B72BB1" w:rsidRPr="00D56475" w:rsidRDefault="00B72BB1" w:rsidP="00B72BB1">
            <w:pPr>
              <w:widowControl/>
              <w:rPr>
                <w:ins w:id="610" w:author="Love, Willie" w:date="2023-09-21T16:17:00Z"/>
                <w:rFonts w:eastAsia="Times New Roman" w:cstheme="minorHAnsi"/>
                <w:color w:val="000000"/>
                <w:highlight w:val="yellow"/>
                <w:rPrChange w:id="611" w:author="Love, Willie" w:date="2023-09-21T16:18:00Z">
                  <w:rPr>
                    <w:ins w:id="612" w:author="Love, Willie" w:date="2023-09-21T16:17:00Z"/>
                    <w:rFonts w:eastAsia="Times New Roman" w:cstheme="minorHAnsi"/>
                    <w:color w:val="000000"/>
                  </w:rPr>
                </w:rPrChange>
              </w:rPr>
            </w:pPr>
            <w:ins w:id="613" w:author="Love, Willie" w:date="2023-09-21T16:17:00Z">
              <w:r w:rsidRPr="00D56475">
                <w:rPr>
                  <w:rFonts w:eastAsia="Times New Roman" w:cstheme="minorHAnsi"/>
                  <w:color w:val="000000"/>
                  <w:highlight w:val="yellow"/>
                  <w:rPrChange w:id="614" w:author="Love, Willie" w:date="2023-09-21T16:18:00Z">
                    <w:rPr>
                      <w:rFonts w:eastAsia="Times New Roman" w:cstheme="minorHAnsi"/>
                      <w:color w:val="000000"/>
                    </w:rPr>
                  </w:rPrChange>
                </w:rPr>
                <w:t>Reinstatement Credits (</w:t>
              </w:r>
            </w:ins>
            <w:ins w:id="615" w:author="Love, Willie" w:date="2023-09-21T16:18:00Z">
              <w:r w:rsidRPr="00D56475">
                <w:rPr>
                  <w:rFonts w:eastAsia="Times New Roman" w:cstheme="minorHAnsi"/>
                  <w:color w:val="000000"/>
                  <w:highlight w:val="yellow"/>
                  <w:rPrChange w:id="616" w:author="Love, Willie" w:date="2023-09-21T16:18:00Z">
                    <w:rPr>
                      <w:rFonts w:eastAsia="Times New Roman" w:cstheme="minorHAnsi"/>
                      <w:color w:val="000000"/>
                    </w:rPr>
                  </w:rPrChange>
                </w:rPr>
                <w:t>&lt;</w:t>
              </w:r>
            </w:ins>
            <w:ins w:id="617" w:author="Love, Willie" w:date="2023-09-21T16:17:00Z">
              <w:r w:rsidRPr="00D56475">
                <w:rPr>
                  <w:rFonts w:eastAsia="Times New Roman" w:cstheme="minorHAnsi"/>
                  <w:color w:val="000000"/>
                  <w:highlight w:val="yellow"/>
                  <w:rPrChange w:id="618" w:author="Love, Willie" w:date="2023-09-21T16:18:00Z">
                    <w:rPr>
                      <w:rFonts w:eastAsia="Times New Roman" w:cstheme="minorHAnsi"/>
                      <w:color w:val="000000"/>
                    </w:rPr>
                  </w:rPrChange>
                </w:rPr>
                <w:t>$2,000)</w:t>
              </w:r>
            </w:ins>
          </w:p>
          <w:p w14:paraId="0850135F" w14:textId="392427BF" w:rsidR="00151126" w:rsidRPr="00D56475" w:rsidRDefault="00B72BB1">
            <w:pPr>
              <w:pStyle w:val="ListParagraph"/>
              <w:widowControl/>
              <w:numPr>
                <w:ilvl w:val="0"/>
                <w:numId w:val="29"/>
              </w:numPr>
              <w:rPr>
                <w:ins w:id="619" w:author="Love, Willie" w:date="2023-09-21T16:14:00Z"/>
                <w:rFonts w:eastAsia="Times New Roman" w:cstheme="minorHAnsi"/>
                <w:color w:val="000000"/>
                <w:highlight w:val="yellow"/>
                <w:rPrChange w:id="620" w:author="Love, Willie" w:date="2023-09-21T16:18:00Z">
                  <w:rPr>
                    <w:ins w:id="621" w:author="Love, Willie" w:date="2023-09-21T16:14:00Z"/>
                  </w:rPr>
                </w:rPrChange>
              </w:rPr>
              <w:pPrChange w:id="622" w:author="Love, Willie" w:date="2023-09-21T16:17:00Z">
                <w:pPr>
                  <w:widowControl/>
                </w:pPr>
              </w:pPrChange>
            </w:pPr>
            <w:ins w:id="623" w:author="Love, Willie" w:date="2023-09-21T16:17:00Z">
              <w:r w:rsidRPr="00D56475">
                <w:rPr>
                  <w:rFonts w:eastAsia="Times New Roman" w:cstheme="minorHAnsi"/>
                  <w:color w:val="000000"/>
                  <w:highlight w:val="yellow"/>
                  <w:rPrChange w:id="624" w:author="Love, Willie" w:date="2023-09-21T16:18:00Z">
                    <w:rPr/>
                  </w:rPrChange>
                </w:rPr>
                <w:t>Note Type Promise Payoff</w:t>
              </w:r>
            </w:ins>
          </w:p>
        </w:tc>
        <w:tc>
          <w:tcPr>
            <w:tcW w:w="4071" w:type="dxa"/>
            <w:tcBorders>
              <w:top w:val="nil"/>
              <w:left w:val="nil"/>
              <w:bottom w:val="single" w:sz="4" w:space="0" w:color="auto"/>
              <w:right w:val="single" w:sz="4" w:space="0" w:color="auto"/>
            </w:tcBorders>
            <w:shd w:val="clear" w:color="auto" w:fill="F2F2F2"/>
            <w:vAlign w:val="center"/>
          </w:tcPr>
          <w:p w14:paraId="0303C682" w14:textId="26520B1F" w:rsidR="00151126" w:rsidRPr="009E3CFB" w:rsidRDefault="00151126" w:rsidP="009E3CFB">
            <w:pPr>
              <w:widowControl/>
              <w:rPr>
                <w:ins w:id="625" w:author="Love, Willie" w:date="2023-09-21T16:14:00Z"/>
                <w:rFonts w:eastAsia="Times New Roman" w:cstheme="minorHAnsi"/>
                <w:color w:val="000000"/>
                <w:highlight w:val="yellow"/>
                <w:rPrChange w:id="626" w:author="Love, Willie" w:date="2023-09-21T16:19:00Z">
                  <w:rPr>
                    <w:ins w:id="627" w:author="Love, Willie" w:date="2023-09-21T16:14:00Z"/>
                  </w:rPr>
                </w:rPrChange>
              </w:rPr>
            </w:pPr>
            <w:ins w:id="628" w:author="Love, Willie" w:date="2023-09-21T16:15:00Z">
              <w:r w:rsidRPr="009E3CFB">
                <w:rPr>
                  <w:rFonts w:eastAsia="Times New Roman" w:cstheme="minorHAnsi"/>
                  <w:color w:val="000000"/>
                  <w:highlight w:val="yellow"/>
                  <w:rPrChange w:id="629" w:author="Love, Willie" w:date="2023-09-21T16:19:00Z">
                    <w:rPr/>
                  </w:rPrChange>
                </w:rPr>
                <w:t>Credit awarded upon successful completion of a Zero TOTs balance</w:t>
              </w:r>
            </w:ins>
          </w:p>
        </w:tc>
        <w:tc>
          <w:tcPr>
            <w:tcW w:w="0" w:type="auto"/>
            <w:tcBorders>
              <w:top w:val="nil"/>
              <w:left w:val="nil"/>
              <w:bottom w:val="single" w:sz="4" w:space="0" w:color="auto"/>
              <w:right w:val="single" w:sz="4" w:space="0" w:color="auto"/>
            </w:tcBorders>
            <w:shd w:val="clear" w:color="auto" w:fill="F2F2F2"/>
            <w:vAlign w:val="center"/>
          </w:tcPr>
          <w:p w14:paraId="46798E7B" w14:textId="77777777" w:rsidR="00151126" w:rsidRPr="00D56475" w:rsidRDefault="00151126" w:rsidP="00151126">
            <w:pPr>
              <w:widowControl/>
              <w:jc w:val="center"/>
              <w:rPr>
                <w:ins w:id="630" w:author="Love, Willie" w:date="2023-09-21T16:16:00Z"/>
                <w:rFonts w:eastAsia="Times New Roman" w:cstheme="minorHAnsi"/>
                <w:color w:val="000000"/>
                <w:highlight w:val="yellow"/>
                <w:rPrChange w:id="631" w:author="Love, Willie" w:date="2023-09-21T16:18:00Z">
                  <w:rPr>
                    <w:ins w:id="632" w:author="Love, Willie" w:date="2023-09-21T16:16:00Z"/>
                    <w:rFonts w:eastAsia="Times New Roman" w:cstheme="minorHAnsi"/>
                    <w:color w:val="000000"/>
                  </w:rPr>
                </w:rPrChange>
              </w:rPr>
            </w:pPr>
            <w:ins w:id="633" w:author="Love, Willie" w:date="2023-09-21T16:16:00Z">
              <w:r w:rsidRPr="00D56475">
                <w:rPr>
                  <w:rFonts w:eastAsia="Times New Roman" w:cstheme="minorHAnsi"/>
                  <w:color w:val="000000"/>
                  <w:highlight w:val="yellow"/>
                  <w:rPrChange w:id="634" w:author="Love, Willie" w:date="2023-09-21T16:18:00Z">
                    <w:rPr>
                      <w:rFonts w:eastAsia="Times New Roman" w:cstheme="minorHAnsi"/>
                      <w:color w:val="000000"/>
                    </w:rPr>
                  </w:rPrChange>
                </w:rPr>
                <w:t xml:space="preserve">HRD </w:t>
              </w:r>
            </w:ins>
          </w:p>
          <w:p w14:paraId="42E31609" w14:textId="405BD35C" w:rsidR="00151126" w:rsidRPr="00D56475" w:rsidRDefault="00151126" w:rsidP="00151126">
            <w:pPr>
              <w:widowControl/>
              <w:jc w:val="center"/>
              <w:rPr>
                <w:ins w:id="635" w:author="Love, Willie" w:date="2023-09-21T16:14:00Z"/>
                <w:rFonts w:eastAsia="Times New Roman" w:cstheme="minorHAnsi"/>
                <w:color w:val="000000"/>
                <w:highlight w:val="yellow"/>
                <w:rPrChange w:id="636" w:author="Love, Willie" w:date="2023-09-21T16:18:00Z">
                  <w:rPr>
                    <w:ins w:id="637" w:author="Love, Willie" w:date="2023-09-21T16:14:00Z"/>
                    <w:rFonts w:eastAsia="Times New Roman" w:cstheme="minorHAnsi"/>
                    <w:color w:val="000000"/>
                  </w:rPr>
                </w:rPrChange>
              </w:rPr>
            </w:pPr>
            <w:ins w:id="638" w:author="Love, Willie" w:date="2023-09-21T16:16:00Z">
              <w:r w:rsidRPr="00D56475">
                <w:rPr>
                  <w:rFonts w:eastAsia="Times New Roman" w:cstheme="minorHAnsi"/>
                  <w:color w:val="000000"/>
                  <w:highlight w:val="yellow"/>
                  <w:rPrChange w:id="639" w:author="Love, Willie" w:date="2023-09-21T16:18:00Z">
                    <w:rPr>
                      <w:rFonts w:eastAsia="Times New Roman" w:cstheme="minorHAnsi"/>
                      <w:color w:val="000000"/>
                    </w:rPr>
                  </w:rPrChange>
                </w:rPr>
                <w:t>30 – days to receive</w:t>
              </w:r>
            </w:ins>
          </w:p>
        </w:tc>
        <w:tc>
          <w:tcPr>
            <w:tcW w:w="0" w:type="auto"/>
            <w:tcBorders>
              <w:top w:val="nil"/>
              <w:left w:val="nil"/>
              <w:bottom w:val="single" w:sz="4" w:space="0" w:color="auto"/>
              <w:right w:val="single" w:sz="4" w:space="0" w:color="auto"/>
            </w:tcBorders>
            <w:shd w:val="clear" w:color="auto" w:fill="F2F2F2"/>
            <w:vAlign w:val="center"/>
          </w:tcPr>
          <w:p w14:paraId="1CD12294" w14:textId="448B595E" w:rsidR="00151126" w:rsidRPr="00D56475" w:rsidRDefault="00265EFE" w:rsidP="00151126">
            <w:pPr>
              <w:widowControl/>
              <w:jc w:val="center"/>
              <w:rPr>
                <w:ins w:id="640" w:author="Love, Willie" w:date="2023-09-21T16:14:00Z"/>
                <w:rFonts w:eastAsia="Times New Roman" w:cstheme="minorHAnsi"/>
                <w:color w:val="000000"/>
                <w:highlight w:val="yellow"/>
                <w:rPrChange w:id="641" w:author="Love, Willie" w:date="2023-09-21T16:18:00Z">
                  <w:rPr>
                    <w:ins w:id="642" w:author="Love, Willie" w:date="2023-09-21T16:14:00Z"/>
                    <w:rFonts w:eastAsia="Times New Roman" w:cstheme="minorHAnsi"/>
                    <w:color w:val="000000"/>
                  </w:rPr>
                </w:rPrChange>
              </w:rPr>
            </w:pPr>
            <w:ins w:id="643" w:author="Love, Willie" w:date="2023-09-21T16:33:00Z">
              <w:r>
                <w:rPr>
                  <w:rFonts w:eastAsia="Times New Roman" w:cstheme="minorHAnsi"/>
                  <w:color w:val="000000"/>
                  <w:highlight w:val="yellow"/>
                </w:rPr>
                <w:t>2</w:t>
              </w:r>
            </w:ins>
          </w:p>
        </w:tc>
      </w:tr>
      <w:tr w:rsidR="007552AC" w:rsidRPr="007F360A" w14:paraId="6A3A2A63" w14:textId="77777777" w:rsidTr="00A21A0D">
        <w:trPr>
          <w:trHeight w:val="20"/>
        </w:trPr>
        <w:tc>
          <w:tcPr>
            <w:tcW w:w="3955" w:type="dxa"/>
            <w:tcBorders>
              <w:top w:val="nil"/>
              <w:left w:val="single" w:sz="4" w:space="0" w:color="auto"/>
              <w:bottom w:val="single" w:sz="4" w:space="0" w:color="auto"/>
              <w:right w:val="single" w:sz="4" w:space="0" w:color="auto"/>
            </w:tcBorders>
            <w:shd w:val="clear" w:color="auto" w:fill="F2F2F2"/>
            <w:vAlign w:val="center"/>
            <w:hideMark/>
          </w:tcPr>
          <w:p w14:paraId="45918357" w14:textId="77777777" w:rsidR="007552AC" w:rsidRPr="007F360A" w:rsidRDefault="007552AC" w:rsidP="007552AC">
            <w:pPr>
              <w:widowControl/>
              <w:rPr>
                <w:ins w:id="644" w:author="Love, Willie" w:date="2022-05-25T11:18:00Z"/>
                <w:rFonts w:eastAsia="Times New Roman" w:cstheme="minorHAnsi"/>
                <w:color w:val="000000"/>
                <w:rPrChange w:id="645" w:author="Love, Willie" w:date="2023-09-21T15:41:00Z">
                  <w:rPr>
                    <w:ins w:id="646" w:author="Love, Willie" w:date="2022-05-25T11:18:00Z"/>
                    <w:rFonts w:ascii="Arial" w:eastAsia="Times New Roman" w:hAnsi="Arial" w:cs="Arial"/>
                    <w:color w:val="000000"/>
                    <w:sz w:val="18"/>
                    <w:szCs w:val="18"/>
                  </w:rPr>
                </w:rPrChange>
              </w:rPr>
            </w:pPr>
            <w:r w:rsidRPr="007F360A">
              <w:rPr>
                <w:rFonts w:eastAsia="Times New Roman" w:cstheme="minorHAnsi"/>
                <w:color w:val="000000"/>
                <w:rPrChange w:id="647" w:author="Love, Willie" w:date="2023-09-21T15:41:00Z">
                  <w:rPr>
                    <w:rFonts w:ascii="Arial" w:eastAsia="Times New Roman" w:hAnsi="Arial" w:cs="Arial"/>
                    <w:color w:val="000000"/>
                    <w:sz w:val="18"/>
                    <w:szCs w:val="18"/>
                  </w:rPr>
                </w:rPrChange>
              </w:rPr>
              <w:t xml:space="preserve">Complete Package Credit </w:t>
            </w:r>
          </w:p>
          <w:p w14:paraId="594B9938" w14:textId="77777777" w:rsidR="007552AC" w:rsidRPr="00414EC9" w:rsidRDefault="007552AC">
            <w:pPr>
              <w:pStyle w:val="ListParagraph"/>
              <w:widowControl/>
              <w:numPr>
                <w:ilvl w:val="0"/>
                <w:numId w:val="31"/>
              </w:numPr>
              <w:rPr>
                <w:ins w:id="648" w:author="Love, Willie" w:date="2022-05-25T11:18:00Z"/>
                <w:rFonts w:eastAsia="Times New Roman" w:cstheme="minorHAnsi"/>
                <w:color w:val="000000"/>
                <w:rPrChange w:id="649" w:author="Love, Willie" w:date="2023-09-21T16:19:00Z">
                  <w:rPr>
                    <w:ins w:id="650" w:author="Love, Willie" w:date="2022-05-25T11:18:00Z"/>
                    <w:rFonts w:ascii="Arial" w:eastAsia="Times New Roman" w:hAnsi="Arial" w:cs="Arial"/>
                    <w:color w:val="000000"/>
                    <w:sz w:val="18"/>
                    <w:szCs w:val="18"/>
                  </w:rPr>
                </w:rPrChange>
              </w:rPr>
              <w:pPrChange w:id="651" w:author="Love, Willie" w:date="2023-09-21T16:19:00Z">
                <w:pPr>
                  <w:widowControl/>
                </w:pPr>
              </w:pPrChange>
            </w:pPr>
            <w:ins w:id="652" w:author="Love, Willie" w:date="2022-05-25T11:18:00Z">
              <w:r w:rsidRPr="00414EC9">
                <w:rPr>
                  <w:rFonts w:eastAsia="Times New Roman" w:cstheme="minorHAnsi"/>
                  <w:color w:val="000000"/>
                  <w:rPrChange w:id="653" w:author="Love, Willie" w:date="2023-09-21T16:19:00Z">
                    <w:rPr>
                      <w:rFonts w:ascii="Arial" w:eastAsia="Times New Roman" w:hAnsi="Arial" w:cs="Arial"/>
                      <w:color w:val="000000"/>
                      <w:sz w:val="18"/>
                      <w:szCs w:val="18"/>
                    </w:rPr>
                  </w:rPrChange>
                </w:rPr>
                <w:t>Note Type – Loss Mit Referral – SS</w:t>
              </w:r>
            </w:ins>
          </w:p>
          <w:p w14:paraId="24AC125D" w14:textId="1ADA2CCC" w:rsidR="007552AC" w:rsidRPr="00414EC9" w:rsidRDefault="007552AC">
            <w:pPr>
              <w:pStyle w:val="ListParagraph"/>
              <w:widowControl/>
              <w:numPr>
                <w:ilvl w:val="0"/>
                <w:numId w:val="31"/>
              </w:numPr>
              <w:rPr>
                <w:rFonts w:eastAsia="Times New Roman" w:cstheme="minorHAnsi"/>
                <w:color w:val="000000"/>
                <w:rPrChange w:id="654" w:author="Love, Willie" w:date="2023-09-21T16:19:00Z">
                  <w:rPr>
                    <w:rFonts w:ascii="Arial" w:eastAsia="Times New Roman" w:hAnsi="Arial" w:cs="Arial"/>
                    <w:color w:val="000000"/>
                    <w:sz w:val="18"/>
                    <w:szCs w:val="18"/>
                  </w:rPr>
                </w:rPrChange>
              </w:rPr>
              <w:pPrChange w:id="655" w:author="Love, Willie" w:date="2023-09-21T16:19:00Z">
                <w:pPr>
                  <w:widowControl/>
                </w:pPr>
              </w:pPrChange>
            </w:pPr>
            <w:ins w:id="656" w:author="Love, Willie" w:date="2022-05-25T11:18:00Z">
              <w:r w:rsidRPr="00414EC9">
                <w:rPr>
                  <w:rFonts w:eastAsia="Times New Roman" w:cstheme="minorHAnsi"/>
                  <w:color w:val="000000"/>
                  <w:rPrChange w:id="657" w:author="Love, Willie" w:date="2023-09-21T16:19:00Z">
                    <w:rPr>
                      <w:rFonts w:ascii="Arial" w:eastAsia="Times New Roman" w:hAnsi="Arial" w:cs="Arial"/>
                      <w:color w:val="000000"/>
                      <w:sz w:val="18"/>
                      <w:szCs w:val="18"/>
                    </w:rPr>
                  </w:rPrChange>
                </w:rPr>
                <w:t>Note Type – Loss Mit Referral – DIL</w:t>
              </w:r>
            </w:ins>
          </w:p>
        </w:tc>
        <w:tc>
          <w:tcPr>
            <w:tcW w:w="4071" w:type="dxa"/>
            <w:tcBorders>
              <w:top w:val="nil"/>
              <w:left w:val="nil"/>
              <w:bottom w:val="single" w:sz="4" w:space="0" w:color="auto"/>
              <w:right w:val="single" w:sz="4" w:space="0" w:color="auto"/>
            </w:tcBorders>
            <w:shd w:val="clear" w:color="auto" w:fill="F2F2F2"/>
            <w:vAlign w:val="center"/>
            <w:hideMark/>
          </w:tcPr>
          <w:p w14:paraId="3E71F085" w14:textId="77777777" w:rsidR="007552AC" w:rsidRPr="009E3CFB" w:rsidRDefault="007552AC" w:rsidP="009E3CFB">
            <w:pPr>
              <w:widowControl/>
              <w:rPr>
                <w:ins w:id="658" w:author="Love, Willie" w:date="2022-05-25T11:12:00Z"/>
                <w:rFonts w:eastAsia="Times New Roman" w:cstheme="minorHAnsi"/>
                <w:color w:val="000000"/>
                <w:rPrChange w:id="659" w:author="Love, Willie" w:date="2023-09-21T16:19:00Z">
                  <w:rPr>
                    <w:ins w:id="660" w:author="Love, Willie" w:date="2022-05-25T11:12:00Z"/>
                    <w:rFonts w:ascii="Arial" w:eastAsia="Times New Roman" w:hAnsi="Arial" w:cs="Arial"/>
                    <w:color w:val="000000"/>
                    <w:sz w:val="18"/>
                    <w:szCs w:val="18"/>
                  </w:rPr>
                </w:rPrChange>
              </w:rPr>
            </w:pPr>
            <w:r w:rsidRPr="009E3CFB">
              <w:rPr>
                <w:rFonts w:eastAsia="Times New Roman" w:cstheme="minorHAnsi"/>
                <w:color w:val="000000"/>
                <w:rPrChange w:id="661" w:author="Love, Willie" w:date="2023-09-21T16:19:00Z">
                  <w:rPr>
                    <w:rFonts w:ascii="Arial" w:eastAsia="Times New Roman" w:hAnsi="Arial" w:cs="Arial"/>
                    <w:color w:val="000000"/>
                    <w:sz w:val="18"/>
                    <w:szCs w:val="18"/>
                  </w:rPr>
                </w:rPrChange>
              </w:rPr>
              <w:t xml:space="preserve">Credit awarded upon receipt of complete package </w:t>
            </w:r>
          </w:p>
          <w:p w14:paraId="02474DDA" w14:textId="5405E349" w:rsidR="007552AC" w:rsidRPr="00414EC9" w:rsidRDefault="007552AC">
            <w:pPr>
              <w:pStyle w:val="ListParagraph"/>
              <w:widowControl/>
              <w:numPr>
                <w:ilvl w:val="0"/>
                <w:numId w:val="28"/>
              </w:numPr>
              <w:rPr>
                <w:ins w:id="662" w:author="Love, Willie" w:date="2022-05-25T11:13:00Z"/>
                <w:rFonts w:eastAsia="Times New Roman" w:cstheme="minorHAnsi"/>
                <w:color w:val="000000"/>
                <w:rPrChange w:id="663" w:author="Love, Willie" w:date="2023-09-21T16:19:00Z">
                  <w:rPr>
                    <w:ins w:id="664" w:author="Love, Willie" w:date="2022-05-25T11:13:00Z"/>
                    <w:rFonts w:ascii="Arial" w:eastAsia="Times New Roman" w:hAnsi="Arial" w:cs="Arial"/>
                    <w:color w:val="000000"/>
                    <w:sz w:val="18"/>
                    <w:szCs w:val="18"/>
                  </w:rPr>
                </w:rPrChange>
              </w:rPr>
              <w:pPrChange w:id="665" w:author="Love, Willie" w:date="2023-09-21T16:19:00Z">
                <w:pPr>
                  <w:widowControl/>
                </w:pPr>
              </w:pPrChange>
            </w:pPr>
            <w:ins w:id="666" w:author="Love, Willie" w:date="2022-05-25T11:13:00Z">
              <w:r w:rsidRPr="00414EC9">
                <w:rPr>
                  <w:rFonts w:eastAsia="Times New Roman" w:cstheme="minorHAnsi"/>
                  <w:color w:val="000000"/>
                  <w:rPrChange w:id="667" w:author="Love, Willie" w:date="2023-09-21T16:19:00Z">
                    <w:rPr>
                      <w:rFonts w:ascii="Arial" w:eastAsia="Times New Roman" w:hAnsi="Arial" w:cs="Arial"/>
                      <w:color w:val="000000"/>
                      <w:sz w:val="18"/>
                      <w:szCs w:val="18"/>
                    </w:rPr>
                  </w:rPrChange>
                </w:rPr>
                <w:t>Active  Workflow– Deed n Lieu</w:t>
              </w:r>
            </w:ins>
          </w:p>
          <w:p w14:paraId="3424E460" w14:textId="449E26E7" w:rsidR="007552AC" w:rsidRPr="00414EC9" w:rsidRDefault="007552AC">
            <w:pPr>
              <w:pStyle w:val="ListParagraph"/>
              <w:widowControl/>
              <w:numPr>
                <w:ilvl w:val="0"/>
                <w:numId w:val="28"/>
              </w:numPr>
              <w:rPr>
                <w:ins w:id="668" w:author="Love, Willie" w:date="2022-05-25T11:12:00Z"/>
                <w:rFonts w:eastAsia="Times New Roman" w:cstheme="minorHAnsi"/>
                <w:color w:val="000000"/>
                <w:rPrChange w:id="669" w:author="Love, Willie" w:date="2023-09-21T16:19:00Z">
                  <w:rPr>
                    <w:ins w:id="670" w:author="Love, Willie" w:date="2022-05-25T11:12:00Z"/>
                    <w:rFonts w:ascii="Arial" w:eastAsia="Times New Roman" w:hAnsi="Arial" w:cs="Arial"/>
                    <w:color w:val="000000"/>
                    <w:sz w:val="18"/>
                    <w:szCs w:val="18"/>
                  </w:rPr>
                </w:rPrChange>
              </w:rPr>
              <w:pPrChange w:id="671" w:author="Love, Willie" w:date="2023-09-21T16:19:00Z">
                <w:pPr>
                  <w:widowControl/>
                </w:pPr>
              </w:pPrChange>
            </w:pPr>
            <w:ins w:id="672" w:author="Love, Willie" w:date="2022-05-25T11:12:00Z">
              <w:r w:rsidRPr="00414EC9">
                <w:rPr>
                  <w:rFonts w:eastAsia="Times New Roman" w:cstheme="minorHAnsi"/>
                  <w:color w:val="000000"/>
                  <w:rPrChange w:id="673" w:author="Love, Willie" w:date="2023-09-21T16:19:00Z">
                    <w:rPr>
                      <w:rFonts w:ascii="Arial" w:eastAsia="Times New Roman" w:hAnsi="Arial" w:cs="Arial"/>
                      <w:color w:val="000000"/>
                      <w:sz w:val="18"/>
                      <w:szCs w:val="18"/>
                    </w:rPr>
                  </w:rPrChange>
                </w:rPr>
                <w:t>Active  Workflow– Loss Mitigation – Short Sale</w:t>
              </w:r>
            </w:ins>
          </w:p>
          <w:p w14:paraId="065A0A59" w14:textId="19BD3864" w:rsidR="007552AC" w:rsidRPr="00414EC9" w:rsidRDefault="007552AC">
            <w:pPr>
              <w:pStyle w:val="ListParagraph"/>
              <w:widowControl/>
              <w:numPr>
                <w:ilvl w:val="0"/>
                <w:numId w:val="28"/>
              </w:numPr>
              <w:rPr>
                <w:ins w:id="674" w:author="Love, Willie" w:date="2022-05-25T11:12:00Z"/>
                <w:rFonts w:eastAsia="Times New Roman" w:cstheme="minorHAnsi"/>
                <w:color w:val="000000"/>
                <w:rPrChange w:id="675" w:author="Love, Willie" w:date="2023-09-21T16:19:00Z">
                  <w:rPr>
                    <w:ins w:id="676" w:author="Love, Willie" w:date="2022-05-25T11:12:00Z"/>
                    <w:rFonts w:ascii="Arial" w:eastAsia="Times New Roman" w:hAnsi="Arial" w:cs="Arial"/>
                    <w:color w:val="000000"/>
                    <w:sz w:val="18"/>
                    <w:szCs w:val="18"/>
                  </w:rPr>
                </w:rPrChange>
              </w:rPr>
              <w:pPrChange w:id="677" w:author="Love, Willie" w:date="2023-09-21T16:19:00Z">
                <w:pPr>
                  <w:widowControl/>
                </w:pPr>
              </w:pPrChange>
            </w:pPr>
            <w:ins w:id="678" w:author="Love, Willie" w:date="2022-05-25T11:12:00Z">
              <w:r w:rsidRPr="00414EC9">
                <w:rPr>
                  <w:rFonts w:eastAsia="Times New Roman" w:cstheme="minorHAnsi"/>
                  <w:color w:val="000000"/>
                  <w:rPrChange w:id="679" w:author="Love, Willie" w:date="2023-09-21T16:19:00Z">
                    <w:rPr>
                      <w:rFonts w:ascii="Arial" w:eastAsia="Times New Roman" w:hAnsi="Arial" w:cs="Arial"/>
                      <w:color w:val="000000"/>
                      <w:sz w:val="18"/>
                      <w:szCs w:val="18"/>
                    </w:rPr>
                  </w:rPrChange>
                </w:rPr>
                <w:t xml:space="preserve">Active  Workflow– Loss Mitigation Family Sale Pending </w:t>
              </w:r>
            </w:ins>
          </w:p>
          <w:p w14:paraId="7849498B" w14:textId="7132CAE2" w:rsidR="007552AC" w:rsidRPr="007F360A" w:rsidRDefault="007552AC" w:rsidP="007552AC">
            <w:pPr>
              <w:widowControl/>
              <w:rPr>
                <w:rFonts w:eastAsia="Times New Roman" w:cstheme="minorHAnsi"/>
                <w:color w:val="000000"/>
                <w:rPrChange w:id="680" w:author="Love, Willie" w:date="2023-09-21T15:41:00Z">
                  <w:rPr>
                    <w:rFonts w:ascii="Arial" w:eastAsia="Times New Roman" w:hAnsi="Arial" w:cs="Arial"/>
                    <w:color w:val="000000"/>
                    <w:sz w:val="18"/>
                    <w:szCs w:val="18"/>
                  </w:rPr>
                </w:rPrChange>
              </w:rPr>
            </w:pPr>
          </w:p>
        </w:tc>
        <w:tc>
          <w:tcPr>
            <w:tcW w:w="0" w:type="auto"/>
            <w:tcBorders>
              <w:top w:val="nil"/>
              <w:left w:val="nil"/>
              <w:bottom w:val="single" w:sz="4" w:space="0" w:color="auto"/>
              <w:right w:val="single" w:sz="4" w:space="0" w:color="auto"/>
            </w:tcBorders>
            <w:shd w:val="clear" w:color="auto" w:fill="F2F2F2"/>
            <w:vAlign w:val="center"/>
            <w:hideMark/>
          </w:tcPr>
          <w:p w14:paraId="7EA5D6AE" w14:textId="77777777" w:rsidR="00FC37B6" w:rsidRPr="00FC37B6" w:rsidRDefault="00FC37B6" w:rsidP="00FC37B6">
            <w:pPr>
              <w:widowControl/>
              <w:jc w:val="center"/>
              <w:rPr>
                <w:ins w:id="681" w:author="Love, Willie" w:date="2023-09-21T16:34:00Z"/>
                <w:rFonts w:eastAsia="Times New Roman" w:cstheme="minorHAnsi"/>
                <w:color w:val="000000"/>
                <w:rPrChange w:id="682" w:author="Love, Willie" w:date="2023-09-21T16:34:00Z">
                  <w:rPr>
                    <w:ins w:id="683" w:author="Love, Willie" w:date="2023-09-21T16:34:00Z"/>
                    <w:rFonts w:eastAsia="Times New Roman" w:cstheme="minorHAnsi"/>
                    <w:color w:val="000000"/>
                    <w:highlight w:val="yellow"/>
                  </w:rPr>
                </w:rPrChange>
              </w:rPr>
            </w:pPr>
            <w:ins w:id="684" w:author="Love, Willie" w:date="2023-09-21T16:34:00Z">
              <w:r w:rsidRPr="00FC37B6">
                <w:rPr>
                  <w:rFonts w:eastAsia="Times New Roman" w:cstheme="minorHAnsi"/>
                  <w:color w:val="000000"/>
                  <w:rPrChange w:id="685" w:author="Love, Willie" w:date="2023-09-21T16:34:00Z">
                    <w:rPr>
                      <w:rFonts w:eastAsia="Times New Roman" w:cstheme="minorHAnsi"/>
                      <w:color w:val="000000"/>
                      <w:highlight w:val="yellow"/>
                    </w:rPr>
                  </w:rPrChange>
                </w:rPr>
                <w:t xml:space="preserve">HRD </w:t>
              </w:r>
            </w:ins>
          </w:p>
          <w:p w14:paraId="2E975431" w14:textId="3B29BFF5" w:rsidR="007552AC" w:rsidRPr="007F360A" w:rsidRDefault="00FC37B6" w:rsidP="00FC37B6">
            <w:pPr>
              <w:widowControl/>
              <w:jc w:val="center"/>
              <w:rPr>
                <w:rFonts w:eastAsia="Times New Roman" w:cstheme="minorHAnsi"/>
                <w:color w:val="000000"/>
                <w:rPrChange w:id="686" w:author="Love, Willie" w:date="2023-09-21T15:41:00Z">
                  <w:rPr>
                    <w:rFonts w:ascii="Arial" w:eastAsia="Times New Roman" w:hAnsi="Arial" w:cs="Arial"/>
                    <w:color w:val="000000"/>
                    <w:sz w:val="18"/>
                    <w:szCs w:val="18"/>
                  </w:rPr>
                </w:rPrChange>
              </w:rPr>
            </w:pPr>
            <w:ins w:id="687" w:author="Love, Willie" w:date="2023-09-21T16:34:00Z">
              <w:r w:rsidRPr="00FC37B6">
                <w:rPr>
                  <w:rFonts w:eastAsia="Times New Roman" w:cstheme="minorHAnsi"/>
                  <w:color w:val="000000"/>
                  <w:rPrChange w:id="688" w:author="Love, Willie" w:date="2023-09-21T16:34:00Z">
                    <w:rPr>
                      <w:rFonts w:eastAsia="Times New Roman" w:cstheme="minorHAnsi"/>
                      <w:color w:val="000000"/>
                      <w:highlight w:val="yellow"/>
                    </w:rPr>
                  </w:rPrChange>
                </w:rPr>
                <w:t>30 – days to receive</w:t>
              </w:r>
            </w:ins>
            <w:del w:id="689" w:author="Love, Willie" w:date="2023-09-21T16:34:00Z">
              <w:r w:rsidR="007552AC" w:rsidRPr="007F360A" w:rsidDel="00FC37B6">
                <w:rPr>
                  <w:rFonts w:eastAsia="Times New Roman" w:cstheme="minorHAnsi"/>
                  <w:color w:val="000000"/>
                  <w:rPrChange w:id="690" w:author="Love, Willie" w:date="2023-09-21T15:41:00Z">
                    <w:rPr>
                      <w:rFonts w:ascii="Arial" w:eastAsia="Times New Roman" w:hAnsi="Arial" w:cs="Arial"/>
                      <w:color w:val="000000"/>
                      <w:sz w:val="18"/>
                      <w:szCs w:val="18"/>
                    </w:rPr>
                  </w:rPrChange>
                </w:rPr>
                <w:delText xml:space="preserve">HRD </w:delText>
              </w:r>
            </w:del>
          </w:p>
        </w:tc>
        <w:tc>
          <w:tcPr>
            <w:tcW w:w="0" w:type="auto"/>
            <w:tcBorders>
              <w:top w:val="nil"/>
              <w:left w:val="nil"/>
              <w:bottom w:val="single" w:sz="4" w:space="0" w:color="auto"/>
              <w:right w:val="single" w:sz="4" w:space="0" w:color="auto"/>
            </w:tcBorders>
            <w:shd w:val="clear" w:color="auto" w:fill="F2F2F2"/>
            <w:vAlign w:val="center"/>
            <w:hideMark/>
          </w:tcPr>
          <w:p w14:paraId="7E85B33D" w14:textId="77777777" w:rsidR="007552AC" w:rsidRPr="007F360A" w:rsidRDefault="007552AC" w:rsidP="007552AC">
            <w:pPr>
              <w:widowControl/>
              <w:jc w:val="center"/>
              <w:rPr>
                <w:rFonts w:eastAsia="Times New Roman" w:cstheme="minorHAnsi"/>
                <w:color w:val="000000"/>
                <w:rPrChange w:id="691"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692" w:author="Love, Willie" w:date="2023-09-21T15:41:00Z">
                  <w:rPr>
                    <w:rFonts w:ascii="Arial" w:eastAsia="Times New Roman" w:hAnsi="Arial" w:cs="Arial"/>
                    <w:color w:val="000000"/>
                    <w:sz w:val="18"/>
                    <w:szCs w:val="18"/>
                  </w:rPr>
                </w:rPrChange>
              </w:rPr>
              <w:t>1</w:t>
            </w:r>
          </w:p>
        </w:tc>
      </w:tr>
      <w:tr w:rsidR="007552AC" w:rsidRPr="007F360A" w14:paraId="6354AF0E" w14:textId="77777777" w:rsidTr="00C14BBF">
        <w:trPr>
          <w:trHeight w:val="20"/>
          <w:trPrChange w:id="693" w:author="Love, Willie" w:date="2023-09-21T16:21:00Z">
            <w:trPr>
              <w:trHeight w:val="20"/>
            </w:trPr>
          </w:trPrChange>
        </w:trPr>
        <w:tc>
          <w:tcPr>
            <w:tcW w:w="3955" w:type="dxa"/>
            <w:tcBorders>
              <w:top w:val="nil"/>
              <w:left w:val="single" w:sz="4" w:space="0" w:color="auto"/>
              <w:bottom w:val="single" w:sz="4" w:space="0" w:color="auto"/>
              <w:right w:val="single" w:sz="4" w:space="0" w:color="auto"/>
            </w:tcBorders>
            <w:shd w:val="clear" w:color="auto" w:fill="F2F2F2"/>
            <w:vAlign w:val="center"/>
            <w:tcPrChange w:id="694" w:author="Love, Willie" w:date="2023-09-21T16:21:00Z">
              <w:tcPr>
                <w:tcW w:w="3955" w:type="dxa"/>
                <w:gridSpan w:val="2"/>
                <w:tcBorders>
                  <w:top w:val="nil"/>
                  <w:left w:val="single" w:sz="4" w:space="0" w:color="auto"/>
                  <w:bottom w:val="single" w:sz="4" w:space="0" w:color="auto"/>
                  <w:right w:val="single" w:sz="4" w:space="0" w:color="auto"/>
                </w:tcBorders>
                <w:shd w:val="clear" w:color="auto" w:fill="F2F2F2"/>
                <w:vAlign w:val="center"/>
              </w:tcPr>
            </w:tcPrChange>
          </w:tcPr>
          <w:p w14:paraId="5479024A" w14:textId="68632101" w:rsidR="007552AC" w:rsidRPr="00166613" w:rsidRDefault="007552AC" w:rsidP="00166613">
            <w:pPr>
              <w:widowControl/>
              <w:rPr>
                <w:rFonts w:eastAsia="Times New Roman" w:cstheme="minorHAnsi"/>
                <w:color w:val="000000"/>
                <w:rPrChange w:id="695" w:author="Love, Willie" w:date="2023-09-21T16:21:00Z">
                  <w:rPr>
                    <w:rFonts w:ascii="Arial" w:eastAsia="Times New Roman" w:hAnsi="Arial" w:cs="Arial"/>
                    <w:color w:val="000000"/>
                    <w:sz w:val="18"/>
                    <w:szCs w:val="18"/>
                  </w:rPr>
                </w:rPrChange>
              </w:rPr>
            </w:pPr>
            <w:del w:id="696" w:author="Love, Willie" w:date="2023-09-21T16:21:00Z">
              <w:r w:rsidRPr="00166613" w:rsidDel="00C14BBF">
                <w:rPr>
                  <w:rFonts w:eastAsia="Times New Roman" w:cstheme="minorHAnsi"/>
                  <w:color w:val="000000"/>
                  <w:rPrChange w:id="697" w:author="Love, Willie" w:date="2023-09-21T16:21:00Z">
                    <w:rPr>
                      <w:rFonts w:ascii="Arial" w:eastAsia="Times New Roman" w:hAnsi="Arial" w:cs="Arial"/>
                      <w:color w:val="000000"/>
                      <w:sz w:val="18"/>
                      <w:szCs w:val="18"/>
                    </w:rPr>
                  </w:rPrChange>
                </w:rPr>
                <w:delText>COVID Plan Credits (*this is a temporary credit category specially added based on the nature of calls during the pandemic*)</w:delText>
              </w:r>
            </w:del>
          </w:p>
        </w:tc>
        <w:tc>
          <w:tcPr>
            <w:tcW w:w="4071" w:type="dxa"/>
            <w:tcBorders>
              <w:top w:val="nil"/>
              <w:left w:val="nil"/>
              <w:bottom w:val="single" w:sz="4" w:space="0" w:color="auto"/>
              <w:right w:val="single" w:sz="4" w:space="0" w:color="auto"/>
            </w:tcBorders>
            <w:shd w:val="clear" w:color="auto" w:fill="F2F2F2"/>
            <w:vAlign w:val="center"/>
            <w:tcPrChange w:id="698" w:author="Love, Willie" w:date="2023-09-21T16:21:00Z">
              <w:tcPr>
                <w:tcW w:w="4071" w:type="dxa"/>
                <w:tcBorders>
                  <w:top w:val="nil"/>
                  <w:left w:val="nil"/>
                  <w:bottom w:val="single" w:sz="4" w:space="0" w:color="auto"/>
                  <w:right w:val="single" w:sz="4" w:space="0" w:color="auto"/>
                </w:tcBorders>
                <w:shd w:val="clear" w:color="auto" w:fill="F2F2F2"/>
                <w:vAlign w:val="center"/>
              </w:tcPr>
            </w:tcPrChange>
          </w:tcPr>
          <w:p w14:paraId="4159A10E" w14:textId="53BB874A" w:rsidR="007552AC" w:rsidRPr="007F360A" w:rsidRDefault="007552AC" w:rsidP="007552AC">
            <w:pPr>
              <w:widowControl/>
              <w:rPr>
                <w:rFonts w:eastAsia="Times New Roman" w:cstheme="minorHAnsi"/>
                <w:color w:val="000000"/>
                <w:rPrChange w:id="699" w:author="Love, Willie" w:date="2023-09-21T15:41:00Z">
                  <w:rPr>
                    <w:rFonts w:ascii="Arial" w:eastAsia="Times New Roman" w:hAnsi="Arial" w:cs="Arial"/>
                    <w:color w:val="000000"/>
                    <w:sz w:val="18"/>
                    <w:szCs w:val="18"/>
                  </w:rPr>
                </w:rPrChange>
              </w:rPr>
            </w:pPr>
            <w:del w:id="700" w:author="Love, Willie" w:date="2023-09-21T16:21:00Z">
              <w:r w:rsidRPr="007F360A" w:rsidDel="00C14BBF">
                <w:rPr>
                  <w:rFonts w:eastAsia="Times New Roman" w:cstheme="minorHAnsi"/>
                  <w:color w:val="000000"/>
                  <w:rPrChange w:id="701" w:author="Love, Willie" w:date="2023-09-21T15:41:00Z">
                    <w:rPr>
                      <w:rFonts w:ascii="Arial" w:eastAsia="Times New Roman" w:hAnsi="Arial" w:cs="Arial"/>
                      <w:color w:val="000000"/>
                      <w:sz w:val="18"/>
                      <w:szCs w:val="18"/>
                    </w:rPr>
                  </w:rPrChange>
                </w:rPr>
                <w:delText>Credit awarded upon successful set-up of a COVID PLAN</w:delText>
              </w:r>
            </w:del>
            <w:del w:id="702" w:author="Love, Willie" w:date="2022-04-28T10:32:00Z">
              <w:r w:rsidRPr="007F360A" w:rsidDel="00F2078E">
                <w:rPr>
                  <w:rFonts w:eastAsia="Times New Roman" w:cstheme="minorHAnsi"/>
                  <w:color w:val="000000"/>
                  <w:rPrChange w:id="703" w:author="Love, Willie" w:date="2023-09-21T15:41:00Z">
                    <w:rPr>
                      <w:rFonts w:ascii="Arial" w:eastAsia="Times New Roman" w:hAnsi="Arial" w:cs="Arial"/>
                      <w:color w:val="000000"/>
                      <w:sz w:val="18"/>
                      <w:szCs w:val="18"/>
                    </w:rPr>
                  </w:rPrChange>
                </w:rPr>
                <w:delText xml:space="preserve"> </w:delText>
              </w:r>
            </w:del>
            <w:del w:id="704" w:author="Love, Willie" w:date="2023-09-21T16:21:00Z">
              <w:r w:rsidRPr="007F360A" w:rsidDel="00C14BBF">
                <w:rPr>
                  <w:rFonts w:eastAsia="Times New Roman" w:cstheme="minorHAnsi"/>
                  <w:color w:val="000000"/>
                  <w:rPrChange w:id="705" w:author="Love, Willie" w:date="2023-09-21T15:41:00Z">
                    <w:rPr>
                      <w:rFonts w:ascii="Arial" w:eastAsia="Times New Roman" w:hAnsi="Arial" w:cs="Arial"/>
                      <w:color w:val="000000"/>
                      <w:sz w:val="18"/>
                      <w:szCs w:val="18"/>
                    </w:rPr>
                  </w:rPrChange>
                </w:rPr>
                <w:delText>)</w:delText>
              </w:r>
            </w:del>
          </w:p>
        </w:tc>
        <w:tc>
          <w:tcPr>
            <w:tcW w:w="0" w:type="auto"/>
            <w:tcBorders>
              <w:top w:val="nil"/>
              <w:left w:val="nil"/>
              <w:bottom w:val="single" w:sz="4" w:space="0" w:color="auto"/>
              <w:right w:val="single" w:sz="4" w:space="0" w:color="auto"/>
            </w:tcBorders>
            <w:shd w:val="clear" w:color="auto" w:fill="F2F2F2"/>
            <w:vAlign w:val="center"/>
            <w:tcPrChange w:id="706" w:author="Love, Willie" w:date="2023-09-21T16:21:00Z">
              <w:tcPr>
                <w:tcW w:w="0" w:type="auto"/>
                <w:gridSpan w:val="3"/>
                <w:tcBorders>
                  <w:top w:val="nil"/>
                  <w:left w:val="nil"/>
                  <w:bottom w:val="single" w:sz="4" w:space="0" w:color="auto"/>
                  <w:right w:val="single" w:sz="4" w:space="0" w:color="auto"/>
                </w:tcBorders>
                <w:shd w:val="clear" w:color="auto" w:fill="F2F2F2"/>
                <w:vAlign w:val="center"/>
              </w:tcPr>
            </w:tcPrChange>
          </w:tcPr>
          <w:p w14:paraId="26847D90" w14:textId="215AD872" w:rsidR="007552AC" w:rsidRPr="007F360A" w:rsidRDefault="007552AC" w:rsidP="007552AC">
            <w:pPr>
              <w:widowControl/>
              <w:jc w:val="center"/>
              <w:rPr>
                <w:rFonts w:eastAsia="Times New Roman" w:cstheme="minorHAnsi"/>
                <w:color w:val="000000"/>
                <w:rPrChange w:id="707" w:author="Love, Willie" w:date="2023-09-21T15:41:00Z">
                  <w:rPr>
                    <w:rFonts w:ascii="Arial" w:eastAsia="Times New Roman" w:hAnsi="Arial" w:cs="Arial"/>
                    <w:color w:val="000000"/>
                    <w:sz w:val="18"/>
                    <w:szCs w:val="18"/>
                  </w:rPr>
                </w:rPrChange>
              </w:rPr>
            </w:pPr>
            <w:del w:id="708" w:author="Love, Willie" w:date="2023-09-21T16:21:00Z">
              <w:r w:rsidRPr="007F360A" w:rsidDel="00C14BBF">
                <w:rPr>
                  <w:rFonts w:eastAsia="Times New Roman" w:cstheme="minorHAnsi"/>
                  <w:color w:val="000000"/>
                  <w:rPrChange w:id="709" w:author="Love, Willie" w:date="2023-09-21T15:41:00Z">
                    <w:rPr>
                      <w:rFonts w:ascii="Arial" w:eastAsia="Times New Roman" w:hAnsi="Arial" w:cs="Arial"/>
                      <w:color w:val="000000"/>
                      <w:sz w:val="18"/>
                      <w:szCs w:val="18"/>
                    </w:rPr>
                  </w:rPrChange>
                </w:rPr>
                <w:delText xml:space="preserve">HRD </w:delText>
              </w:r>
            </w:del>
          </w:p>
        </w:tc>
        <w:tc>
          <w:tcPr>
            <w:tcW w:w="0" w:type="auto"/>
            <w:tcBorders>
              <w:top w:val="nil"/>
              <w:left w:val="nil"/>
              <w:bottom w:val="single" w:sz="4" w:space="0" w:color="auto"/>
              <w:right w:val="single" w:sz="4" w:space="0" w:color="auto"/>
            </w:tcBorders>
            <w:shd w:val="clear" w:color="auto" w:fill="F2F2F2"/>
            <w:vAlign w:val="center"/>
            <w:tcPrChange w:id="710" w:author="Love, Willie" w:date="2023-09-21T16:21:00Z">
              <w:tcPr>
                <w:tcW w:w="0" w:type="auto"/>
                <w:tcBorders>
                  <w:top w:val="nil"/>
                  <w:left w:val="nil"/>
                  <w:bottom w:val="single" w:sz="4" w:space="0" w:color="auto"/>
                  <w:right w:val="single" w:sz="4" w:space="0" w:color="auto"/>
                </w:tcBorders>
                <w:shd w:val="clear" w:color="auto" w:fill="F2F2F2"/>
                <w:vAlign w:val="center"/>
              </w:tcPr>
            </w:tcPrChange>
          </w:tcPr>
          <w:p w14:paraId="43D1D13B" w14:textId="2B78201B" w:rsidR="007552AC" w:rsidRPr="007F360A" w:rsidRDefault="007552AC" w:rsidP="007552AC">
            <w:pPr>
              <w:widowControl/>
              <w:jc w:val="center"/>
              <w:rPr>
                <w:rFonts w:eastAsia="Times New Roman" w:cstheme="minorHAnsi"/>
                <w:color w:val="000000"/>
                <w:rPrChange w:id="711" w:author="Love, Willie" w:date="2023-09-21T15:41:00Z">
                  <w:rPr>
                    <w:rFonts w:ascii="Arial" w:eastAsia="Times New Roman" w:hAnsi="Arial" w:cs="Arial"/>
                    <w:color w:val="000000"/>
                    <w:sz w:val="18"/>
                    <w:szCs w:val="18"/>
                  </w:rPr>
                </w:rPrChange>
              </w:rPr>
            </w:pPr>
            <w:del w:id="712" w:author="Love, Willie" w:date="2023-09-21T16:21:00Z">
              <w:r w:rsidRPr="007F360A" w:rsidDel="00C14BBF">
                <w:rPr>
                  <w:rFonts w:eastAsia="Times New Roman" w:cstheme="minorHAnsi"/>
                  <w:color w:val="000000"/>
                  <w:rPrChange w:id="713" w:author="Love, Willie" w:date="2023-09-21T15:41:00Z">
                    <w:rPr>
                      <w:rFonts w:ascii="Arial" w:eastAsia="Times New Roman" w:hAnsi="Arial" w:cs="Arial"/>
                      <w:color w:val="000000"/>
                      <w:sz w:val="18"/>
                      <w:szCs w:val="18"/>
                    </w:rPr>
                  </w:rPrChange>
                </w:rPr>
                <w:delText>1</w:delText>
              </w:r>
            </w:del>
          </w:p>
        </w:tc>
      </w:tr>
      <w:tr w:rsidR="007552AC" w:rsidRPr="007F360A" w14:paraId="29FC6EDB" w14:textId="77777777" w:rsidTr="00E810FD">
        <w:trPr>
          <w:trHeight w:val="20"/>
        </w:trPr>
        <w:tc>
          <w:tcPr>
            <w:tcW w:w="3955" w:type="dxa"/>
            <w:tcBorders>
              <w:top w:val="nil"/>
              <w:left w:val="single" w:sz="4" w:space="0" w:color="auto"/>
              <w:bottom w:val="single" w:sz="4" w:space="0" w:color="auto"/>
              <w:right w:val="single" w:sz="4" w:space="0" w:color="auto"/>
            </w:tcBorders>
            <w:shd w:val="clear" w:color="auto" w:fill="F2F2F2"/>
            <w:vAlign w:val="center"/>
            <w:hideMark/>
          </w:tcPr>
          <w:p w14:paraId="309C4FAA" w14:textId="77777777" w:rsidR="007552AC" w:rsidRPr="007F360A" w:rsidRDefault="007552AC" w:rsidP="007552AC">
            <w:pPr>
              <w:widowControl/>
              <w:rPr>
                <w:ins w:id="714" w:author="Love, Willie" w:date="2022-05-25T11:17:00Z"/>
                <w:rFonts w:eastAsia="Times New Roman" w:cstheme="minorHAnsi"/>
                <w:color w:val="000000"/>
                <w:rPrChange w:id="715" w:author="Love, Willie" w:date="2023-09-21T15:41:00Z">
                  <w:rPr>
                    <w:ins w:id="716" w:author="Love, Willie" w:date="2022-05-25T11:17:00Z"/>
                    <w:rFonts w:ascii="Arial" w:eastAsia="Times New Roman" w:hAnsi="Arial" w:cs="Arial"/>
                    <w:color w:val="000000"/>
                    <w:sz w:val="18"/>
                    <w:szCs w:val="18"/>
                  </w:rPr>
                </w:rPrChange>
              </w:rPr>
            </w:pPr>
            <w:r w:rsidRPr="007F360A">
              <w:rPr>
                <w:rFonts w:eastAsia="Times New Roman" w:cstheme="minorHAnsi"/>
                <w:color w:val="000000"/>
                <w:rPrChange w:id="717" w:author="Love, Willie" w:date="2023-09-21T15:41:00Z">
                  <w:rPr>
                    <w:rFonts w:ascii="Arial" w:eastAsia="Times New Roman" w:hAnsi="Arial" w:cs="Arial"/>
                    <w:color w:val="000000"/>
                    <w:sz w:val="18"/>
                    <w:szCs w:val="18"/>
                  </w:rPr>
                </w:rPrChange>
              </w:rPr>
              <w:lastRenderedPageBreak/>
              <w:t>Marketing Extension Credit</w:t>
            </w:r>
          </w:p>
          <w:p w14:paraId="42CC9822" w14:textId="3E5A229E" w:rsidR="007552AC" w:rsidRPr="00166613" w:rsidRDefault="007552AC">
            <w:pPr>
              <w:pStyle w:val="ListParagraph"/>
              <w:widowControl/>
              <w:numPr>
                <w:ilvl w:val="0"/>
                <w:numId w:val="33"/>
              </w:numPr>
              <w:rPr>
                <w:rFonts w:eastAsia="Times New Roman" w:cstheme="minorHAnsi"/>
                <w:color w:val="000000"/>
                <w:rPrChange w:id="718" w:author="Love, Willie" w:date="2023-09-21T16:21:00Z">
                  <w:rPr>
                    <w:rFonts w:ascii="Arial" w:eastAsia="Times New Roman" w:hAnsi="Arial" w:cs="Arial"/>
                    <w:color w:val="000000"/>
                    <w:sz w:val="18"/>
                    <w:szCs w:val="18"/>
                  </w:rPr>
                </w:rPrChange>
              </w:rPr>
              <w:pPrChange w:id="719" w:author="Love, Willie" w:date="2023-09-21T16:21:00Z">
                <w:pPr>
                  <w:widowControl/>
                </w:pPr>
              </w:pPrChange>
            </w:pPr>
            <w:ins w:id="720" w:author="Love, Willie" w:date="2022-05-25T11:17:00Z">
              <w:r w:rsidRPr="00166613">
                <w:rPr>
                  <w:rFonts w:eastAsia="Times New Roman" w:cstheme="minorHAnsi"/>
                  <w:color w:val="000000"/>
                  <w:rPrChange w:id="721" w:author="Love, Willie" w:date="2023-09-21T16:21:00Z">
                    <w:rPr>
                      <w:rFonts w:ascii="Arial" w:eastAsia="Times New Roman" w:hAnsi="Arial" w:cs="Arial"/>
                      <w:color w:val="000000"/>
                      <w:sz w:val="18"/>
                      <w:szCs w:val="18"/>
                    </w:rPr>
                  </w:rPrChange>
                </w:rPr>
                <w:t xml:space="preserve">Note Type – Loss Mit Referral – </w:t>
              </w:r>
            </w:ins>
            <w:ins w:id="722" w:author="Love, Willie" w:date="2022-05-25T11:18:00Z">
              <w:r w:rsidRPr="00166613">
                <w:rPr>
                  <w:rFonts w:eastAsia="Times New Roman" w:cstheme="minorHAnsi"/>
                  <w:color w:val="000000"/>
                  <w:rPrChange w:id="723" w:author="Love, Willie" w:date="2023-09-21T16:21:00Z">
                    <w:rPr>
                      <w:rFonts w:ascii="Arial" w:eastAsia="Times New Roman" w:hAnsi="Arial" w:cs="Arial"/>
                      <w:color w:val="000000"/>
                      <w:sz w:val="18"/>
                      <w:szCs w:val="18"/>
                    </w:rPr>
                  </w:rPrChange>
                </w:rPr>
                <w:t>Mkg Ext</w:t>
              </w:r>
            </w:ins>
          </w:p>
        </w:tc>
        <w:tc>
          <w:tcPr>
            <w:tcW w:w="4071" w:type="dxa"/>
            <w:tcBorders>
              <w:top w:val="nil"/>
              <w:left w:val="nil"/>
              <w:bottom w:val="single" w:sz="4" w:space="0" w:color="auto"/>
              <w:right w:val="single" w:sz="4" w:space="0" w:color="auto"/>
            </w:tcBorders>
            <w:shd w:val="clear" w:color="auto" w:fill="F2F2F2"/>
            <w:vAlign w:val="center"/>
            <w:hideMark/>
          </w:tcPr>
          <w:p w14:paraId="326EAB67" w14:textId="77777777" w:rsidR="007552AC" w:rsidRPr="003D57B0" w:rsidRDefault="007552AC" w:rsidP="007552AC">
            <w:pPr>
              <w:widowControl/>
              <w:rPr>
                <w:ins w:id="724" w:author="Love, Willie" w:date="2022-05-25T11:05:00Z"/>
                <w:rFonts w:eastAsia="Times New Roman" w:cstheme="minorHAnsi"/>
                <w:rPrChange w:id="725" w:author="Love, Willie" w:date="2023-09-21T16:32:00Z">
                  <w:rPr>
                    <w:ins w:id="726" w:author="Love, Willie" w:date="2022-05-25T11:05:00Z"/>
                    <w:rFonts w:ascii="Arial" w:eastAsia="Times New Roman" w:hAnsi="Arial" w:cs="Arial"/>
                    <w:color w:val="000000"/>
                    <w:sz w:val="18"/>
                    <w:szCs w:val="18"/>
                  </w:rPr>
                </w:rPrChange>
              </w:rPr>
            </w:pPr>
            <w:r w:rsidRPr="003D57B0">
              <w:rPr>
                <w:rFonts w:eastAsia="Times New Roman" w:cstheme="minorHAnsi"/>
                <w:rPrChange w:id="727" w:author="Love, Willie" w:date="2023-09-21T16:32:00Z">
                  <w:rPr>
                    <w:rFonts w:ascii="Arial" w:eastAsia="Times New Roman" w:hAnsi="Arial" w:cs="Arial"/>
                    <w:color w:val="000000"/>
                    <w:sz w:val="18"/>
                    <w:szCs w:val="18"/>
                  </w:rPr>
                </w:rPrChange>
              </w:rPr>
              <w:t>Credit awarded for approval of Marketing Extension</w:t>
            </w:r>
            <w:ins w:id="728" w:author="Love, Willie" w:date="2022-05-25T10:57:00Z">
              <w:r w:rsidRPr="003D57B0">
                <w:rPr>
                  <w:rFonts w:eastAsia="Times New Roman" w:cstheme="minorHAnsi"/>
                  <w:rPrChange w:id="729" w:author="Love, Willie" w:date="2023-09-21T16:32:00Z">
                    <w:rPr>
                      <w:rFonts w:ascii="Arial" w:eastAsia="Times New Roman" w:hAnsi="Arial" w:cs="Arial"/>
                      <w:color w:val="000000"/>
                      <w:sz w:val="18"/>
                      <w:szCs w:val="18"/>
                    </w:rPr>
                  </w:rPrChange>
                </w:rPr>
                <w:t xml:space="preserve"> </w:t>
              </w:r>
            </w:ins>
          </w:p>
          <w:p w14:paraId="3DF52758" w14:textId="40F4E68E" w:rsidR="007552AC" w:rsidRPr="003D57B0" w:rsidRDefault="007552AC">
            <w:pPr>
              <w:pStyle w:val="ListParagraph"/>
              <w:widowControl/>
              <w:numPr>
                <w:ilvl w:val="0"/>
                <w:numId w:val="33"/>
              </w:numPr>
              <w:rPr>
                <w:rFonts w:eastAsia="Times New Roman" w:cstheme="minorHAnsi"/>
                <w:rPrChange w:id="730" w:author="Love, Willie" w:date="2023-09-21T16:32:00Z">
                  <w:rPr>
                    <w:rFonts w:ascii="Arial" w:eastAsia="Times New Roman" w:hAnsi="Arial" w:cs="Arial"/>
                    <w:color w:val="000000"/>
                    <w:sz w:val="18"/>
                    <w:szCs w:val="18"/>
                  </w:rPr>
                </w:rPrChange>
              </w:rPr>
              <w:pPrChange w:id="731" w:author="Love, Willie" w:date="2023-09-21T16:22:00Z">
                <w:pPr>
                  <w:widowControl/>
                </w:pPr>
              </w:pPrChange>
            </w:pPr>
            <w:ins w:id="732" w:author="Love, Willie" w:date="2022-05-25T11:05:00Z">
              <w:r w:rsidRPr="003D57B0">
                <w:rPr>
                  <w:rFonts w:eastAsia="Times New Roman" w:cstheme="minorHAnsi"/>
                  <w:rPrChange w:id="733" w:author="Love, Willie" w:date="2023-09-21T16:32:00Z">
                    <w:rPr>
                      <w:rFonts w:ascii="Arial" w:eastAsia="Times New Roman" w:hAnsi="Arial" w:cs="Arial"/>
                      <w:color w:val="FF0000"/>
                      <w:sz w:val="18"/>
                      <w:szCs w:val="18"/>
                    </w:rPr>
                  </w:rPrChange>
                </w:rPr>
                <w:t>Active -</w:t>
              </w:r>
            </w:ins>
            <w:ins w:id="734" w:author="Love, Willie" w:date="2022-05-25T10:57:00Z">
              <w:r w:rsidRPr="003D57B0">
                <w:rPr>
                  <w:rFonts w:eastAsia="Times New Roman" w:cstheme="minorHAnsi"/>
                  <w:rPrChange w:id="735" w:author="Love, Willie" w:date="2023-09-21T16:32:00Z">
                    <w:rPr>
                      <w:rFonts w:ascii="Arial" w:eastAsia="Times New Roman" w:hAnsi="Arial" w:cs="Arial"/>
                      <w:color w:val="FF0000"/>
                      <w:sz w:val="18"/>
                      <w:szCs w:val="18"/>
                    </w:rPr>
                  </w:rPrChange>
                </w:rPr>
                <w:t xml:space="preserve">Pending Marketing Extension </w:t>
              </w:r>
            </w:ins>
            <w:ins w:id="736" w:author="Love, Willie" w:date="2023-09-21T16:32:00Z">
              <w:r w:rsidR="003D57B0" w:rsidRPr="003D57B0">
                <w:rPr>
                  <w:rFonts w:eastAsia="Times New Roman" w:cstheme="minorHAnsi"/>
                  <w:rPrChange w:id="737" w:author="Love, Willie" w:date="2023-09-21T16:32:00Z">
                    <w:rPr>
                      <w:rFonts w:eastAsia="Times New Roman" w:cstheme="minorHAnsi"/>
                      <w:color w:val="FF0000"/>
                    </w:rPr>
                  </w:rPrChange>
                </w:rPr>
                <w:t>Request Alert</w:t>
              </w:r>
            </w:ins>
          </w:p>
        </w:tc>
        <w:tc>
          <w:tcPr>
            <w:tcW w:w="0" w:type="auto"/>
            <w:tcBorders>
              <w:top w:val="nil"/>
              <w:left w:val="nil"/>
              <w:bottom w:val="single" w:sz="4" w:space="0" w:color="auto"/>
              <w:right w:val="single" w:sz="4" w:space="0" w:color="auto"/>
            </w:tcBorders>
            <w:shd w:val="clear" w:color="auto" w:fill="F2F2F2"/>
            <w:vAlign w:val="center"/>
            <w:hideMark/>
          </w:tcPr>
          <w:p w14:paraId="00F33064" w14:textId="77777777" w:rsidR="007552AC" w:rsidRPr="007F360A" w:rsidRDefault="007552AC" w:rsidP="007552AC">
            <w:pPr>
              <w:widowControl/>
              <w:jc w:val="center"/>
              <w:rPr>
                <w:rFonts w:eastAsia="Times New Roman" w:cstheme="minorHAnsi"/>
                <w:color w:val="000000"/>
                <w:rPrChange w:id="738"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739" w:author="Love, Willie" w:date="2023-09-21T15:41:00Z">
                  <w:rPr>
                    <w:rFonts w:ascii="Arial" w:eastAsia="Times New Roman" w:hAnsi="Arial" w:cs="Arial"/>
                    <w:color w:val="000000"/>
                    <w:sz w:val="18"/>
                    <w:szCs w:val="18"/>
                  </w:rPr>
                </w:rPrChange>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0C942281" w14:textId="77777777" w:rsidR="007552AC" w:rsidRPr="007F360A" w:rsidRDefault="007552AC" w:rsidP="007552AC">
            <w:pPr>
              <w:widowControl/>
              <w:jc w:val="center"/>
              <w:rPr>
                <w:rFonts w:eastAsia="Times New Roman" w:cstheme="minorHAnsi"/>
                <w:color w:val="000000"/>
                <w:rPrChange w:id="740"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741" w:author="Love, Willie" w:date="2023-09-21T15:41:00Z">
                  <w:rPr>
                    <w:rFonts w:ascii="Arial" w:eastAsia="Times New Roman" w:hAnsi="Arial" w:cs="Arial"/>
                    <w:color w:val="000000"/>
                    <w:sz w:val="18"/>
                    <w:szCs w:val="18"/>
                  </w:rPr>
                </w:rPrChange>
              </w:rPr>
              <w:t>1</w:t>
            </w:r>
          </w:p>
        </w:tc>
      </w:tr>
      <w:tr w:rsidR="007552AC" w:rsidRPr="007F360A" w14:paraId="7F60771D" w14:textId="77777777" w:rsidTr="00E810FD">
        <w:trPr>
          <w:trHeight w:val="20"/>
        </w:trPr>
        <w:tc>
          <w:tcPr>
            <w:tcW w:w="3955" w:type="dxa"/>
            <w:tcBorders>
              <w:top w:val="nil"/>
              <w:left w:val="single" w:sz="4" w:space="0" w:color="auto"/>
              <w:bottom w:val="single" w:sz="4" w:space="0" w:color="auto"/>
              <w:right w:val="single" w:sz="4" w:space="0" w:color="auto"/>
            </w:tcBorders>
            <w:shd w:val="clear" w:color="auto" w:fill="F2F2F2"/>
            <w:vAlign w:val="center"/>
            <w:hideMark/>
          </w:tcPr>
          <w:p w14:paraId="58329FB2" w14:textId="77777777" w:rsidR="007552AC" w:rsidRPr="007F360A" w:rsidRDefault="007552AC" w:rsidP="007552AC">
            <w:pPr>
              <w:widowControl/>
              <w:rPr>
                <w:ins w:id="742" w:author="Love, Willie" w:date="2022-05-25T11:18:00Z"/>
                <w:rFonts w:eastAsia="Times New Roman" w:cstheme="minorHAnsi"/>
                <w:color w:val="000000"/>
                <w:rPrChange w:id="743" w:author="Love, Willie" w:date="2023-09-21T15:41:00Z">
                  <w:rPr>
                    <w:ins w:id="744" w:author="Love, Willie" w:date="2022-05-25T11:18:00Z"/>
                    <w:rFonts w:ascii="Arial" w:eastAsia="Times New Roman" w:hAnsi="Arial" w:cs="Arial"/>
                    <w:color w:val="000000"/>
                    <w:sz w:val="18"/>
                    <w:szCs w:val="18"/>
                  </w:rPr>
                </w:rPrChange>
              </w:rPr>
            </w:pPr>
            <w:r w:rsidRPr="007F360A">
              <w:rPr>
                <w:rFonts w:eastAsia="Times New Roman" w:cstheme="minorHAnsi"/>
                <w:color w:val="000000"/>
                <w:rPrChange w:id="745" w:author="Love, Willie" w:date="2023-09-21T15:41:00Z">
                  <w:rPr>
                    <w:rFonts w:ascii="Arial" w:eastAsia="Times New Roman" w:hAnsi="Arial" w:cs="Arial"/>
                    <w:color w:val="000000"/>
                    <w:sz w:val="18"/>
                    <w:szCs w:val="18"/>
                  </w:rPr>
                </w:rPrChange>
              </w:rPr>
              <w:t>At Risk Extension Credit</w:t>
            </w:r>
          </w:p>
          <w:p w14:paraId="54358B2E" w14:textId="29254E3A" w:rsidR="007552AC" w:rsidRPr="00420574" w:rsidRDefault="007552AC">
            <w:pPr>
              <w:pStyle w:val="ListParagraph"/>
              <w:widowControl/>
              <w:numPr>
                <w:ilvl w:val="0"/>
                <w:numId w:val="33"/>
              </w:numPr>
              <w:rPr>
                <w:rFonts w:eastAsia="Times New Roman" w:cstheme="minorHAnsi"/>
                <w:color w:val="000000"/>
                <w:rPrChange w:id="746" w:author="Love, Willie" w:date="2023-09-21T16:22:00Z">
                  <w:rPr>
                    <w:rFonts w:ascii="Arial" w:eastAsia="Times New Roman" w:hAnsi="Arial" w:cs="Arial"/>
                    <w:color w:val="000000"/>
                    <w:sz w:val="18"/>
                    <w:szCs w:val="18"/>
                  </w:rPr>
                </w:rPrChange>
              </w:rPr>
              <w:pPrChange w:id="747" w:author="Love, Willie" w:date="2023-09-21T16:22:00Z">
                <w:pPr>
                  <w:widowControl/>
                </w:pPr>
              </w:pPrChange>
            </w:pPr>
            <w:ins w:id="748" w:author="Love, Willie" w:date="2022-05-25T11:18:00Z">
              <w:r w:rsidRPr="00420574">
                <w:rPr>
                  <w:rFonts w:eastAsia="Times New Roman" w:cstheme="minorHAnsi"/>
                  <w:color w:val="000000"/>
                  <w:rPrChange w:id="749" w:author="Love, Willie" w:date="2023-09-21T16:22:00Z">
                    <w:rPr>
                      <w:rFonts w:ascii="Arial" w:eastAsia="Times New Roman" w:hAnsi="Arial" w:cs="Arial"/>
                      <w:color w:val="000000"/>
                      <w:sz w:val="18"/>
                      <w:szCs w:val="18"/>
                    </w:rPr>
                  </w:rPrChange>
                </w:rPr>
                <w:t>Note Type – Loss Mit Referral – At Risk Ext</w:t>
              </w:r>
            </w:ins>
          </w:p>
        </w:tc>
        <w:tc>
          <w:tcPr>
            <w:tcW w:w="4071" w:type="dxa"/>
            <w:tcBorders>
              <w:top w:val="nil"/>
              <w:left w:val="nil"/>
              <w:bottom w:val="single" w:sz="4" w:space="0" w:color="auto"/>
              <w:right w:val="single" w:sz="4" w:space="0" w:color="auto"/>
            </w:tcBorders>
            <w:shd w:val="clear" w:color="auto" w:fill="F2F2F2"/>
            <w:vAlign w:val="center"/>
            <w:hideMark/>
          </w:tcPr>
          <w:p w14:paraId="0E0D7404" w14:textId="77777777" w:rsidR="007552AC" w:rsidRPr="003D57B0" w:rsidRDefault="007552AC" w:rsidP="007552AC">
            <w:pPr>
              <w:widowControl/>
              <w:rPr>
                <w:ins w:id="750" w:author="Love, Willie" w:date="2022-05-25T11:05:00Z"/>
                <w:rFonts w:eastAsia="Times New Roman" w:cstheme="minorHAnsi"/>
                <w:rPrChange w:id="751" w:author="Love, Willie" w:date="2023-09-21T16:32:00Z">
                  <w:rPr>
                    <w:ins w:id="752" w:author="Love, Willie" w:date="2022-05-25T11:05:00Z"/>
                    <w:rFonts w:ascii="Arial" w:eastAsia="Times New Roman" w:hAnsi="Arial" w:cs="Arial"/>
                    <w:color w:val="000000"/>
                    <w:sz w:val="18"/>
                    <w:szCs w:val="18"/>
                  </w:rPr>
                </w:rPrChange>
              </w:rPr>
            </w:pPr>
            <w:r w:rsidRPr="003D57B0">
              <w:rPr>
                <w:rFonts w:eastAsia="Times New Roman" w:cstheme="minorHAnsi"/>
                <w:rPrChange w:id="753" w:author="Love, Willie" w:date="2023-09-21T16:32:00Z">
                  <w:rPr>
                    <w:rFonts w:ascii="Arial" w:eastAsia="Times New Roman" w:hAnsi="Arial" w:cs="Arial"/>
                    <w:color w:val="000000"/>
                    <w:sz w:val="18"/>
                    <w:szCs w:val="18"/>
                  </w:rPr>
                </w:rPrChange>
              </w:rPr>
              <w:t>Credit awarded for approval of At Risk Extension</w:t>
            </w:r>
            <w:ins w:id="754" w:author="Love, Willie" w:date="2022-05-25T10:56:00Z">
              <w:r w:rsidRPr="003D57B0">
                <w:rPr>
                  <w:rFonts w:eastAsia="Times New Roman" w:cstheme="minorHAnsi"/>
                  <w:rPrChange w:id="755" w:author="Love, Willie" w:date="2023-09-21T16:32:00Z">
                    <w:rPr>
                      <w:rFonts w:ascii="Arial" w:eastAsia="Times New Roman" w:hAnsi="Arial" w:cs="Arial"/>
                      <w:color w:val="000000"/>
                      <w:sz w:val="18"/>
                      <w:szCs w:val="18"/>
                    </w:rPr>
                  </w:rPrChange>
                </w:rPr>
                <w:t xml:space="preserve"> </w:t>
              </w:r>
            </w:ins>
          </w:p>
          <w:p w14:paraId="25294E13" w14:textId="7B95B859" w:rsidR="007552AC" w:rsidRPr="003D57B0" w:rsidRDefault="007552AC">
            <w:pPr>
              <w:pStyle w:val="ListParagraph"/>
              <w:widowControl/>
              <w:numPr>
                <w:ilvl w:val="0"/>
                <w:numId w:val="33"/>
              </w:numPr>
              <w:rPr>
                <w:rFonts w:eastAsia="Times New Roman" w:cstheme="minorHAnsi"/>
                <w:rPrChange w:id="756" w:author="Love, Willie" w:date="2023-09-21T16:32:00Z">
                  <w:rPr>
                    <w:rFonts w:ascii="Arial" w:eastAsia="Times New Roman" w:hAnsi="Arial" w:cs="Arial"/>
                    <w:color w:val="000000"/>
                    <w:sz w:val="18"/>
                    <w:szCs w:val="18"/>
                  </w:rPr>
                </w:rPrChange>
              </w:rPr>
              <w:pPrChange w:id="757" w:author="Love, Willie" w:date="2023-09-21T16:22:00Z">
                <w:pPr>
                  <w:widowControl/>
                </w:pPr>
              </w:pPrChange>
            </w:pPr>
            <w:ins w:id="758" w:author="Love, Willie" w:date="2022-05-25T11:05:00Z">
              <w:r w:rsidRPr="003D57B0">
                <w:rPr>
                  <w:rFonts w:eastAsia="Times New Roman" w:cstheme="minorHAnsi"/>
                  <w:rPrChange w:id="759" w:author="Love, Willie" w:date="2023-09-21T16:32:00Z">
                    <w:rPr>
                      <w:rFonts w:ascii="Arial" w:eastAsia="Times New Roman" w:hAnsi="Arial" w:cs="Arial"/>
                      <w:color w:val="FF0000"/>
                      <w:sz w:val="18"/>
                      <w:szCs w:val="18"/>
                    </w:rPr>
                  </w:rPrChange>
                </w:rPr>
                <w:t>A</w:t>
              </w:r>
            </w:ins>
            <w:ins w:id="760" w:author="Love, Willie" w:date="2022-05-25T11:06:00Z">
              <w:r w:rsidRPr="003D57B0">
                <w:rPr>
                  <w:rFonts w:eastAsia="Times New Roman" w:cstheme="minorHAnsi"/>
                  <w:rPrChange w:id="761" w:author="Love, Willie" w:date="2023-09-21T16:32:00Z">
                    <w:rPr>
                      <w:rFonts w:ascii="Arial" w:eastAsia="Times New Roman" w:hAnsi="Arial" w:cs="Arial"/>
                      <w:color w:val="FF0000"/>
                      <w:sz w:val="18"/>
                      <w:szCs w:val="18"/>
                    </w:rPr>
                  </w:rPrChange>
                </w:rPr>
                <w:t xml:space="preserve">ctive </w:t>
              </w:r>
            </w:ins>
            <w:ins w:id="762" w:author="Love, Willie" w:date="2022-05-25T10:57:00Z">
              <w:r w:rsidRPr="003D57B0">
                <w:rPr>
                  <w:rFonts w:eastAsia="Times New Roman" w:cstheme="minorHAnsi"/>
                  <w:rPrChange w:id="763" w:author="Love, Willie" w:date="2023-09-21T16:32:00Z">
                    <w:rPr>
                      <w:rFonts w:ascii="Arial" w:eastAsia="Times New Roman" w:hAnsi="Arial" w:cs="Arial"/>
                      <w:color w:val="FF0000"/>
                      <w:sz w:val="18"/>
                      <w:szCs w:val="18"/>
                    </w:rPr>
                  </w:rPrChange>
                </w:rPr>
                <w:t xml:space="preserve">At-Risk Extension Approval Letter Alert  </w:t>
              </w:r>
            </w:ins>
          </w:p>
        </w:tc>
        <w:tc>
          <w:tcPr>
            <w:tcW w:w="0" w:type="auto"/>
            <w:tcBorders>
              <w:top w:val="nil"/>
              <w:left w:val="nil"/>
              <w:bottom w:val="single" w:sz="4" w:space="0" w:color="auto"/>
              <w:right w:val="single" w:sz="4" w:space="0" w:color="auto"/>
            </w:tcBorders>
            <w:shd w:val="clear" w:color="auto" w:fill="F2F2F2"/>
            <w:vAlign w:val="center"/>
            <w:hideMark/>
          </w:tcPr>
          <w:p w14:paraId="3CA4EF57" w14:textId="77777777" w:rsidR="007552AC" w:rsidRPr="007F360A" w:rsidRDefault="007552AC" w:rsidP="007552AC">
            <w:pPr>
              <w:widowControl/>
              <w:jc w:val="center"/>
              <w:rPr>
                <w:rFonts w:eastAsia="Times New Roman" w:cstheme="minorHAnsi"/>
                <w:color w:val="000000"/>
                <w:rPrChange w:id="764"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765" w:author="Love, Willie" w:date="2023-09-21T15:41:00Z">
                  <w:rPr>
                    <w:rFonts w:ascii="Arial" w:eastAsia="Times New Roman" w:hAnsi="Arial" w:cs="Arial"/>
                    <w:color w:val="000000"/>
                    <w:sz w:val="18"/>
                    <w:szCs w:val="18"/>
                  </w:rPr>
                </w:rPrChange>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1E7EBE8A" w14:textId="77777777" w:rsidR="007552AC" w:rsidRPr="007F360A" w:rsidRDefault="007552AC" w:rsidP="007552AC">
            <w:pPr>
              <w:widowControl/>
              <w:jc w:val="center"/>
              <w:rPr>
                <w:rFonts w:eastAsia="Times New Roman" w:cstheme="minorHAnsi"/>
                <w:color w:val="000000"/>
                <w:rPrChange w:id="766" w:author="Love, Willie" w:date="2023-09-21T15:41:00Z">
                  <w:rPr>
                    <w:rFonts w:ascii="Arial" w:eastAsia="Times New Roman" w:hAnsi="Arial" w:cs="Arial"/>
                    <w:color w:val="000000"/>
                    <w:sz w:val="18"/>
                    <w:szCs w:val="18"/>
                  </w:rPr>
                </w:rPrChange>
              </w:rPr>
            </w:pPr>
            <w:r w:rsidRPr="007F360A">
              <w:rPr>
                <w:rFonts w:eastAsia="Times New Roman" w:cstheme="minorHAnsi"/>
                <w:color w:val="000000"/>
                <w:rPrChange w:id="767" w:author="Love, Willie" w:date="2023-09-21T15:41:00Z">
                  <w:rPr>
                    <w:rFonts w:ascii="Arial" w:eastAsia="Times New Roman" w:hAnsi="Arial" w:cs="Arial"/>
                    <w:color w:val="000000"/>
                    <w:sz w:val="18"/>
                    <w:szCs w:val="18"/>
                  </w:rPr>
                </w:rPrChange>
              </w:rPr>
              <w:t>1</w:t>
            </w:r>
          </w:p>
        </w:tc>
      </w:tr>
    </w:tbl>
    <w:p w14:paraId="32C6A293" w14:textId="77777777" w:rsidR="00837E9F" w:rsidRPr="007F360A" w:rsidRDefault="00837E9F" w:rsidP="00837E9F">
      <w:pPr>
        <w:widowControl/>
        <w:autoSpaceDE w:val="0"/>
        <w:autoSpaceDN w:val="0"/>
        <w:adjustRightInd w:val="0"/>
        <w:jc w:val="both"/>
        <w:rPr>
          <w:ins w:id="768" w:author="Lagman, Kristine Charrie" w:date="2022-04-29T23:36:00Z"/>
          <w:rFonts w:eastAsia="Times New Roman" w:cstheme="minorHAnsi"/>
          <w:color w:val="000000"/>
          <w:rPrChange w:id="769" w:author="Love, Willie" w:date="2023-09-21T15:41:00Z">
            <w:rPr>
              <w:ins w:id="770" w:author="Lagman, Kristine Charrie" w:date="2022-04-29T23:36:00Z"/>
              <w:rFonts w:ascii="Times New Roman" w:eastAsia="Times New Roman" w:hAnsi="Times New Roman" w:cs="Times New Roman"/>
              <w:color w:val="000000"/>
              <w:sz w:val="24"/>
              <w:szCs w:val="24"/>
            </w:rPr>
          </w:rPrChange>
        </w:rPr>
      </w:pPr>
    </w:p>
    <w:p w14:paraId="0957B1CE" w14:textId="77777777" w:rsidR="0001029F" w:rsidRPr="007F360A" w:rsidRDefault="0001029F" w:rsidP="0001029F">
      <w:pPr>
        <w:pStyle w:val="BodyText"/>
        <w:numPr>
          <w:ilvl w:val="1"/>
          <w:numId w:val="21"/>
        </w:numPr>
        <w:tabs>
          <w:tab w:val="left" w:pos="460"/>
        </w:tabs>
        <w:ind w:right="707"/>
        <w:rPr>
          <w:rFonts w:asciiTheme="minorHAnsi" w:hAnsiTheme="minorHAnsi" w:cstheme="minorHAnsi"/>
          <w:sz w:val="22"/>
          <w:szCs w:val="22"/>
          <w:rPrChange w:id="771" w:author="Love, Willie" w:date="2023-09-21T15:41:00Z">
            <w:rPr>
              <w:rFonts w:cstheme="minorHAnsi"/>
            </w:rPr>
          </w:rPrChange>
        </w:rPr>
      </w:pPr>
      <w:r w:rsidRPr="007F360A">
        <w:rPr>
          <w:rFonts w:asciiTheme="minorHAnsi" w:hAnsiTheme="minorHAnsi" w:cstheme="minorHAnsi"/>
          <w:sz w:val="22"/>
          <w:szCs w:val="22"/>
          <w:rPrChange w:id="772" w:author="Love, Willie" w:date="2023-09-21T15:41:00Z">
            <w:rPr>
              <w:rFonts w:cstheme="minorHAnsi"/>
            </w:rPr>
          </w:rPrChange>
        </w:rPr>
        <w:t xml:space="preserve">The Resolution credits/day will be multiplied by below grid to arrive at final Resolution Credits/day </w:t>
      </w:r>
    </w:p>
    <w:p w14:paraId="044CDB7F" w14:textId="77777777" w:rsidR="0001029F" w:rsidRPr="007F360A" w:rsidRDefault="0001029F" w:rsidP="0001029F">
      <w:pPr>
        <w:pStyle w:val="BodyText"/>
        <w:tabs>
          <w:tab w:val="left" w:pos="460"/>
        </w:tabs>
        <w:ind w:left="460" w:right="707"/>
        <w:rPr>
          <w:rFonts w:asciiTheme="minorHAnsi" w:hAnsiTheme="minorHAnsi" w:cstheme="minorHAnsi"/>
          <w:sz w:val="22"/>
          <w:szCs w:val="22"/>
          <w:rPrChange w:id="773" w:author="Love, Willie" w:date="2023-09-21T15:41:00Z">
            <w:rPr>
              <w:rFonts w:cstheme="minorHAnsi"/>
            </w:rPr>
          </w:rPrChang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43"/>
        <w:gridCol w:w="1893"/>
        <w:gridCol w:w="2676"/>
      </w:tblGrid>
      <w:tr w:rsidR="0001029F" w:rsidRPr="007F360A" w14:paraId="2BB6DA44" w14:textId="77777777" w:rsidTr="006249F7">
        <w:trPr>
          <w:trHeight w:val="323"/>
          <w:jc w:val="center"/>
        </w:trPr>
        <w:tc>
          <w:tcPr>
            <w:tcW w:w="0" w:type="auto"/>
            <w:gridSpan w:val="3"/>
            <w:shd w:val="clear" w:color="auto" w:fill="002060"/>
            <w:tcMar>
              <w:top w:w="15" w:type="dxa"/>
              <w:left w:w="15" w:type="dxa"/>
              <w:bottom w:w="0" w:type="dxa"/>
              <w:right w:w="15" w:type="dxa"/>
            </w:tcMar>
            <w:vAlign w:val="center"/>
            <w:hideMark/>
          </w:tcPr>
          <w:p w14:paraId="138D3855"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74" w:author="Love, Willie" w:date="2023-09-21T15:41:00Z">
                  <w:rPr>
                    <w:rFonts w:cstheme="minorHAnsi"/>
                    <w:bCs/>
                    <w:sz w:val="20"/>
                    <w:szCs w:val="20"/>
                  </w:rPr>
                </w:rPrChange>
              </w:rPr>
            </w:pPr>
            <w:r w:rsidRPr="007F360A">
              <w:rPr>
                <w:rFonts w:asciiTheme="minorHAnsi" w:hAnsiTheme="minorHAnsi" w:cstheme="minorHAnsi"/>
                <w:b/>
                <w:bCs/>
                <w:sz w:val="22"/>
                <w:szCs w:val="22"/>
                <w:rPrChange w:id="775" w:author="Love, Willie" w:date="2023-09-21T15:41:00Z">
                  <w:rPr>
                    <w:rFonts w:cstheme="minorHAnsi"/>
                    <w:b/>
                    <w:bCs/>
                    <w:sz w:val="20"/>
                    <w:szCs w:val="20"/>
                  </w:rPr>
                </w:rPrChange>
              </w:rPr>
              <w:t>Resolution Credit Payout Distribution</w:t>
            </w:r>
          </w:p>
        </w:tc>
      </w:tr>
      <w:tr w:rsidR="0001029F" w:rsidRPr="007F360A" w14:paraId="4C338F2E" w14:textId="77777777" w:rsidTr="006249F7">
        <w:trPr>
          <w:trHeight w:val="287"/>
          <w:jc w:val="center"/>
        </w:trPr>
        <w:tc>
          <w:tcPr>
            <w:tcW w:w="0" w:type="auto"/>
            <w:shd w:val="clear" w:color="auto" w:fill="DDE6E6"/>
            <w:tcMar>
              <w:top w:w="15" w:type="dxa"/>
              <w:left w:w="15" w:type="dxa"/>
              <w:bottom w:w="0" w:type="dxa"/>
              <w:right w:w="15" w:type="dxa"/>
            </w:tcMar>
            <w:vAlign w:val="center"/>
            <w:hideMark/>
          </w:tcPr>
          <w:p w14:paraId="20E01DD3"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76" w:author="Love, Willie" w:date="2023-09-21T15:41:00Z">
                  <w:rPr>
                    <w:rFonts w:cstheme="minorHAnsi"/>
                    <w:bCs/>
                    <w:sz w:val="20"/>
                    <w:szCs w:val="20"/>
                  </w:rPr>
                </w:rPrChange>
              </w:rPr>
            </w:pPr>
            <w:r w:rsidRPr="007F360A">
              <w:rPr>
                <w:rFonts w:asciiTheme="minorHAnsi" w:hAnsiTheme="minorHAnsi" w:cstheme="minorHAnsi"/>
                <w:bCs/>
                <w:sz w:val="22"/>
                <w:szCs w:val="22"/>
                <w:rPrChange w:id="777" w:author="Love, Willie" w:date="2023-09-21T15:41:00Z">
                  <w:rPr>
                    <w:rFonts w:cstheme="minorHAnsi"/>
                    <w:bCs/>
                    <w:sz w:val="20"/>
                    <w:szCs w:val="20"/>
                  </w:rPr>
                </w:rPrChange>
              </w:rPr>
              <w:t>Tiers</w:t>
            </w:r>
          </w:p>
        </w:tc>
        <w:tc>
          <w:tcPr>
            <w:tcW w:w="0" w:type="auto"/>
            <w:shd w:val="clear" w:color="auto" w:fill="DDE6E6"/>
            <w:tcMar>
              <w:top w:w="15" w:type="dxa"/>
              <w:left w:w="15" w:type="dxa"/>
              <w:bottom w:w="0" w:type="dxa"/>
              <w:right w:w="15" w:type="dxa"/>
            </w:tcMar>
            <w:vAlign w:val="center"/>
            <w:hideMark/>
          </w:tcPr>
          <w:p w14:paraId="50E4E731"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78" w:author="Love, Willie" w:date="2023-09-21T15:41:00Z">
                  <w:rPr>
                    <w:rFonts w:cstheme="minorHAnsi"/>
                    <w:bCs/>
                    <w:sz w:val="20"/>
                    <w:szCs w:val="20"/>
                  </w:rPr>
                </w:rPrChange>
              </w:rPr>
            </w:pPr>
            <w:r w:rsidRPr="007F360A">
              <w:rPr>
                <w:rFonts w:asciiTheme="minorHAnsi" w:hAnsiTheme="minorHAnsi" w:cstheme="minorHAnsi"/>
                <w:bCs/>
                <w:sz w:val="22"/>
                <w:szCs w:val="22"/>
                <w:rPrChange w:id="779" w:author="Love, Willie" w:date="2023-09-21T15:41:00Z">
                  <w:rPr>
                    <w:rFonts w:cstheme="minorHAnsi"/>
                    <w:bCs/>
                    <w:sz w:val="20"/>
                    <w:szCs w:val="20"/>
                  </w:rPr>
                </w:rPrChange>
              </w:rPr>
              <w:t>% of Agents</w:t>
            </w:r>
          </w:p>
        </w:tc>
        <w:tc>
          <w:tcPr>
            <w:tcW w:w="0" w:type="auto"/>
            <w:shd w:val="clear" w:color="auto" w:fill="DDE6E6"/>
            <w:tcMar>
              <w:top w:w="15" w:type="dxa"/>
              <w:left w:w="15" w:type="dxa"/>
              <w:bottom w:w="0" w:type="dxa"/>
              <w:right w:w="15" w:type="dxa"/>
            </w:tcMar>
            <w:vAlign w:val="center"/>
            <w:hideMark/>
          </w:tcPr>
          <w:p w14:paraId="78861DD6"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80" w:author="Love, Willie" w:date="2023-09-21T15:41:00Z">
                  <w:rPr>
                    <w:rFonts w:cstheme="minorHAnsi"/>
                    <w:bCs/>
                    <w:sz w:val="20"/>
                    <w:szCs w:val="20"/>
                  </w:rPr>
                </w:rPrChange>
              </w:rPr>
            </w:pPr>
            <w:r w:rsidRPr="007F360A">
              <w:rPr>
                <w:rFonts w:asciiTheme="minorHAnsi" w:hAnsiTheme="minorHAnsi" w:cstheme="minorHAnsi"/>
                <w:bCs/>
                <w:sz w:val="22"/>
                <w:szCs w:val="22"/>
                <w:rPrChange w:id="781" w:author="Love, Willie" w:date="2023-09-21T15:41:00Z">
                  <w:rPr>
                    <w:rFonts w:cstheme="minorHAnsi"/>
                    <w:bCs/>
                    <w:sz w:val="20"/>
                    <w:szCs w:val="20"/>
                  </w:rPr>
                </w:rPrChange>
              </w:rPr>
              <w:t>Res Credit Multiplier</w:t>
            </w:r>
          </w:p>
        </w:tc>
      </w:tr>
      <w:tr w:rsidR="0001029F" w:rsidRPr="007F360A" w14:paraId="1707778F" w14:textId="77777777" w:rsidTr="006249F7">
        <w:trPr>
          <w:trHeight w:val="274"/>
          <w:jc w:val="center"/>
        </w:trPr>
        <w:tc>
          <w:tcPr>
            <w:tcW w:w="0" w:type="auto"/>
            <w:shd w:val="clear" w:color="auto" w:fill="auto"/>
            <w:tcMar>
              <w:top w:w="15" w:type="dxa"/>
              <w:left w:w="15" w:type="dxa"/>
              <w:bottom w:w="0" w:type="dxa"/>
              <w:right w:w="15" w:type="dxa"/>
            </w:tcMar>
            <w:vAlign w:val="center"/>
            <w:hideMark/>
          </w:tcPr>
          <w:p w14:paraId="7108BC0A"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82" w:author="Love, Willie" w:date="2023-09-21T15:41:00Z">
                  <w:rPr>
                    <w:rFonts w:cstheme="minorHAnsi"/>
                    <w:bCs/>
                    <w:sz w:val="20"/>
                    <w:szCs w:val="20"/>
                  </w:rPr>
                </w:rPrChange>
              </w:rPr>
            </w:pPr>
            <w:r w:rsidRPr="007F360A">
              <w:rPr>
                <w:rFonts w:asciiTheme="minorHAnsi" w:hAnsiTheme="minorHAnsi" w:cstheme="minorHAnsi"/>
                <w:bCs/>
                <w:sz w:val="22"/>
                <w:szCs w:val="22"/>
                <w:rPrChange w:id="783" w:author="Love, Willie" w:date="2023-09-21T15:41:00Z">
                  <w:rPr>
                    <w:rFonts w:cstheme="minorHAnsi"/>
                    <w:bCs/>
                    <w:sz w:val="20"/>
                    <w:szCs w:val="20"/>
                  </w:rPr>
                </w:rPrChange>
              </w:rPr>
              <w:t>Tier 1</w:t>
            </w:r>
          </w:p>
        </w:tc>
        <w:tc>
          <w:tcPr>
            <w:tcW w:w="0" w:type="auto"/>
            <w:shd w:val="clear" w:color="auto" w:fill="auto"/>
            <w:tcMar>
              <w:top w:w="15" w:type="dxa"/>
              <w:left w:w="15" w:type="dxa"/>
              <w:bottom w:w="0" w:type="dxa"/>
              <w:right w:w="15" w:type="dxa"/>
            </w:tcMar>
            <w:vAlign w:val="center"/>
            <w:hideMark/>
          </w:tcPr>
          <w:p w14:paraId="7722ADC9"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84" w:author="Love, Willie" w:date="2023-09-21T15:41:00Z">
                  <w:rPr>
                    <w:rFonts w:cstheme="minorHAnsi"/>
                    <w:bCs/>
                    <w:sz w:val="20"/>
                    <w:szCs w:val="20"/>
                  </w:rPr>
                </w:rPrChange>
              </w:rPr>
            </w:pPr>
            <w:r w:rsidRPr="007F360A">
              <w:rPr>
                <w:rFonts w:asciiTheme="minorHAnsi" w:hAnsiTheme="minorHAnsi" w:cstheme="minorHAnsi"/>
                <w:bCs/>
                <w:sz w:val="22"/>
                <w:szCs w:val="22"/>
                <w:rPrChange w:id="785" w:author="Love, Willie" w:date="2023-09-21T15:41:00Z">
                  <w:rPr>
                    <w:rFonts w:cstheme="minorHAnsi"/>
                    <w:bCs/>
                    <w:sz w:val="20"/>
                    <w:szCs w:val="20"/>
                  </w:rPr>
                </w:rPrChange>
              </w:rPr>
              <w:t>10%</w:t>
            </w:r>
          </w:p>
        </w:tc>
        <w:tc>
          <w:tcPr>
            <w:tcW w:w="0" w:type="auto"/>
            <w:shd w:val="clear" w:color="auto" w:fill="auto"/>
            <w:tcMar>
              <w:top w:w="15" w:type="dxa"/>
              <w:left w:w="15" w:type="dxa"/>
              <w:bottom w:w="0" w:type="dxa"/>
              <w:right w:w="15" w:type="dxa"/>
            </w:tcMar>
            <w:vAlign w:val="center"/>
            <w:hideMark/>
          </w:tcPr>
          <w:p w14:paraId="0871F66D"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86" w:author="Love, Willie" w:date="2023-09-21T15:41:00Z">
                  <w:rPr>
                    <w:rFonts w:cstheme="minorHAnsi"/>
                    <w:bCs/>
                    <w:sz w:val="20"/>
                    <w:szCs w:val="20"/>
                  </w:rPr>
                </w:rPrChange>
              </w:rPr>
            </w:pPr>
            <w:r w:rsidRPr="007F360A">
              <w:rPr>
                <w:rFonts w:asciiTheme="minorHAnsi" w:hAnsiTheme="minorHAnsi" w:cstheme="minorHAnsi"/>
                <w:bCs/>
                <w:sz w:val="22"/>
                <w:szCs w:val="22"/>
                <w:rPrChange w:id="787" w:author="Love, Willie" w:date="2023-09-21T15:41:00Z">
                  <w:rPr>
                    <w:rFonts w:cstheme="minorHAnsi"/>
                    <w:bCs/>
                    <w:sz w:val="20"/>
                    <w:szCs w:val="20"/>
                  </w:rPr>
                </w:rPrChange>
              </w:rPr>
              <w:t>1.5</w:t>
            </w:r>
          </w:p>
        </w:tc>
      </w:tr>
      <w:tr w:rsidR="0001029F" w:rsidRPr="007F360A" w14:paraId="4DF12F63" w14:textId="77777777" w:rsidTr="006249F7">
        <w:trPr>
          <w:trHeight w:val="274"/>
          <w:jc w:val="center"/>
        </w:trPr>
        <w:tc>
          <w:tcPr>
            <w:tcW w:w="0" w:type="auto"/>
            <w:shd w:val="clear" w:color="auto" w:fill="auto"/>
            <w:tcMar>
              <w:top w:w="15" w:type="dxa"/>
              <w:left w:w="15" w:type="dxa"/>
              <w:bottom w:w="0" w:type="dxa"/>
              <w:right w:w="15" w:type="dxa"/>
            </w:tcMar>
            <w:vAlign w:val="center"/>
            <w:hideMark/>
          </w:tcPr>
          <w:p w14:paraId="14827920"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88" w:author="Love, Willie" w:date="2023-09-21T15:41:00Z">
                  <w:rPr>
                    <w:rFonts w:cstheme="minorHAnsi"/>
                    <w:bCs/>
                    <w:sz w:val="20"/>
                    <w:szCs w:val="20"/>
                  </w:rPr>
                </w:rPrChange>
              </w:rPr>
            </w:pPr>
            <w:r w:rsidRPr="007F360A">
              <w:rPr>
                <w:rFonts w:asciiTheme="minorHAnsi" w:hAnsiTheme="minorHAnsi" w:cstheme="minorHAnsi"/>
                <w:bCs/>
                <w:sz w:val="22"/>
                <w:szCs w:val="22"/>
                <w:rPrChange w:id="789" w:author="Love, Willie" w:date="2023-09-21T15:41:00Z">
                  <w:rPr>
                    <w:rFonts w:cstheme="minorHAnsi"/>
                    <w:bCs/>
                    <w:sz w:val="20"/>
                    <w:szCs w:val="20"/>
                  </w:rPr>
                </w:rPrChange>
              </w:rPr>
              <w:t>Tier 2</w:t>
            </w:r>
          </w:p>
        </w:tc>
        <w:tc>
          <w:tcPr>
            <w:tcW w:w="0" w:type="auto"/>
            <w:shd w:val="clear" w:color="auto" w:fill="auto"/>
            <w:tcMar>
              <w:top w:w="15" w:type="dxa"/>
              <w:left w:w="15" w:type="dxa"/>
              <w:bottom w:w="0" w:type="dxa"/>
              <w:right w:w="15" w:type="dxa"/>
            </w:tcMar>
            <w:vAlign w:val="center"/>
            <w:hideMark/>
          </w:tcPr>
          <w:p w14:paraId="6C6D81BC"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90" w:author="Love, Willie" w:date="2023-09-21T15:41:00Z">
                  <w:rPr>
                    <w:rFonts w:cstheme="minorHAnsi"/>
                    <w:bCs/>
                    <w:sz w:val="20"/>
                    <w:szCs w:val="20"/>
                  </w:rPr>
                </w:rPrChange>
              </w:rPr>
            </w:pPr>
            <w:r w:rsidRPr="007F360A">
              <w:rPr>
                <w:rFonts w:asciiTheme="minorHAnsi" w:hAnsiTheme="minorHAnsi" w:cstheme="minorHAnsi"/>
                <w:bCs/>
                <w:sz w:val="22"/>
                <w:szCs w:val="22"/>
                <w:rPrChange w:id="791" w:author="Love, Willie" w:date="2023-09-21T15:41:00Z">
                  <w:rPr>
                    <w:rFonts w:cstheme="minorHAnsi"/>
                    <w:bCs/>
                    <w:sz w:val="20"/>
                    <w:szCs w:val="20"/>
                  </w:rPr>
                </w:rPrChange>
              </w:rPr>
              <w:t>20%</w:t>
            </w:r>
          </w:p>
        </w:tc>
        <w:tc>
          <w:tcPr>
            <w:tcW w:w="0" w:type="auto"/>
            <w:shd w:val="clear" w:color="auto" w:fill="auto"/>
            <w:tcMar>
              <w:top w:w="15" w:type="dxa"/>
              <w:left w:w="15" w:type="dxa"/>
              <w:bottom w:w="0" w:type="dxa"/>
              <w:right w:w="15" w:type="dxa"/>
            </w:tcMar>
            <w:vAlign w:val="center"/>
            <w:hideMark/>
          </w:tcPr>
          <w:p w14:paraId="40170395"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92" w:author="Love, Willie" w:date="2023-09-21T15:41:00Z">
                  <w:rPr>
                    <w:rFonts w:cstheme="minorHAnsi"/>
                    <w:bCs/>
                    <w:sz w:val="20"/>
                    <w:szCs w:val="20"/>
                  </w:rPr>
                </w:rPrChange>
              </w:rPr>
            </w:pPr>
            <w:r w:rsidRPr="007F360A">
              <w:rPr>
                <w:rFonts w:asciiTheme="minorHAnsi" w:hAnsiTheme="minorHAnsi" w:cstheme="minorHAnsi"/>
                <w:bCs/>
                <w:sz w:val="22"/>
                <w:szCs w:val="22"/>
                <w:rPrChange w:id="793" w:author="Love, Willie" w:date="2023-09-21T15:41:00Z">
                  <w:rPr>
                    <w:rFonts w:cstheme="minorHAnsi"/>
                    <w:bCs/>
                    <w:sz w:val="20"/>
                    <w:szCs w:val="20"/>
                  </w:rPr>
                </w:rPrChange>
              </w:rPr>
              <w:t>1.25</w:t>
            </w:r>
          </w:p>
        </w:tc>
      </w:tr>
      <w:tr w:rsidR="0001029F" w:rsidRPr="007F360A" w14:paraId="3B1B1AE5" w14:textId="77777777" w:rsidTr="006249F7">
        <w:trPr>
          <w:trHeight w:val="274"/>
          <w:jc w:val="center"/>
        </w:trPr>
        <w:tc>
          <w:tcPr>
            <w:tcW w:w="0" w:type="auto"/>
            <w:shd w:val="clear" w:color="auto" w:fill="auto"/>
            <w:tcMar>
              <w:top w:w="15" w:type="dxa"/>
              <w:left w:w="15" w:type="dxa"/>
              <w:bottom w:w="0" w:type="dxa"/>
              <w:right w:w="15" w:type="dxa"/>
            </w:tcMar>
            <w:vAlign w:val="center"/>
            <w:hideMark/>
          </w:tcPr>
          <w:p w14:paraId="38B3D503"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94" w:author="Love, Willie" w:date="2023-09-21T15:41:00Z">
                  <w:rPr>
                    <w:rFonts w:cstheme="minorHAnsi"/>
                    <w:bCs/>
                    <w:sz w:val="20"/>
                    <w:szCs w:val="20"/>
                  </w:rPr>
                </w:rPrChange>
              </w:rPr>
            </w:pPr>
            <w:r w:rsidRPr="007F360A">
              <w:rPr>
                <w:rFonts w:asciiTheme="minorHAnsi" w:hAnsiTheme="minorHAnsi" w:cstheme="minorHAnsi"/>
                <w:bCs/>
                <w:sz w:val="22"/>
                <w:szCs w:val="22"/>
                <w:rPrChange w:id="795" w:author="Love, Willie" w:date="2023-09-21T15:41:00Z">
                  <w:rPr>
                    <w:rFonts w:cstheme="minorHAnsi"/>
                    <w:bCs/>
                    <w:sz w:val="20"/>
                    <w:szCs w:val="20"/>
                  </w:rPr>
                </w:rPrChange>
              </w:rPr>
              <w:t>Tier 3</w:t>
            </w:r>
          </w:p>
        </w:tc>
        <w:tc>
          <w:tcPr>
            <w:tcW w:w="0" w:type="auto"/>
            <w:shd w:val="clear" w:color="auto" w:fill="auto"/>
            <w:tcMar>
              <w:top w:w="15" w:type="dxa"/>
              <w:left w:w="15" w:type="dxa"/>
              <w:bottom w:w="0" w:type="dxa"/>
              <w:right w:w="15" w:type="dxa"/>
            </w:tcMar>
            <w:vAlign w:val="center"/>
            <w:hideMark/>
          </w:tcPr>
          <w:p w14:paraId="65FFAB14"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96" w:author="Love, Willie" w:date="2023-09-21T15:41:00Z">
                  <w:rPr>
                    <w:rFonts w:cstheme="minorHAnsi"/>
                    <w:bCs/>
                    <w:sz w:val="20"/>
                    <w:szCs w:val="20"/>
                  </w:rPr>
                </w:rPrChange>
              </w:rPr>
            </w:pPr>
            <w:r w:rsidRPr="007F360A">
              <w:rPr>
                <w:rFonts w:asciiTheme="minorHAnsi" w:hAnsiTheme="minorHAnsi" w:cstheme="minorHAnsi"/>
                <w:bCs/>
                <w:sz w:val="22"/>
                <w:szCs w:val="22"/>
                <w:rPrChange w:id="797" w:author="Love, Willie" w:date="2023-09-21T15:41:00Z">
                  <w:rPr>
                    <w:rFonts w:cstheme="minorHAnsi"/>
                    <w:bCs/>
                    <w:sz w:val="20"/>
                    <w:szCs w:val="20"/>
                  </w:rPr>
                </w:rPrChange>
              </w:rPr>
              <w:t>40%</w:t>
            </w:r>
          </w:p>
        </w:tc>
        <w:tc>
          <w:tcPr>
            <w:tcW w:w="0" w:type="auto"/>
            <w:shd w:val="clear" w:color="auto" w:fill="auto"/>
            <w:tcMar>
              <w:top w:w="15" w:type="dxa"/>
              <w:left w:w="15" w:type="dxa"/>
              <w:bottom w:w="0" w:type="dxa"/>
              <w:right w:w="15" w:type="dxa"/>
            </w:tcMar>
            <w:vAlign w:val="center"/>
            <w:hideMark/>
          </w:tcPr>
          <w:p w14:paraId="1C531A0D"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798" w:author="Love, Willie" w:date="2023-09-21T15:41:00Z">
                  <w:rPr>
                    <w:rFonts w:cstheme="minorHAnsi"/>
                    <w:bCs/>
                    <w:sz w:val="20"/>
                    <w:szCs w:val="20"/>
                  </w:rPr>
                </w:rPrChange>
              </w:rPr>
            </w:pPr>
            <w:r w:rsidRPr="007F360A">
              <w:rPr>
                <w:rFonts w:asciiTheme="minorHAnsi" w:hAnsiTheme="minorHAnsi" w:cstheme="minorHAnsi"/>
                <w:bCs/>
                <w:sz w:val="22"/>
                <w:szCs w:val="22"/>
                <w:rPrChange w:id="799" w:author="Love, Willie" w:date="2023-09-21T15:41:00Z">
                  <w:rPr>
                    <w:rFonts w:cstheme="minorHAnsi"/>
                    <w:bCs/>
                    <w:sz w:val="20"/>
                    <w:szCs w:val="20"/>
                  </w:rPr>
                </w:rPrChange>
              </w:rPr>
              <w:t>1.0</w:t>
            </w:r>
          </w:p>
        </w:tc>
      </w:tr>
      <w:tr w:rsidR="0001029F" w:rsidRPr="007F360A" w14:paraId="1EADDE9F" w14:textId="77777777" w:rsidTr="006249F7">
        <w:trPr>
          <w:trHeight w:val="274"/>
          <w:jc w:val="center"/>
        </w:trPr>
        <w:tc>
          <w:tcPr>
            <w:tcW w:w="0" w:type="auto"/>
            <w:shd w:val="clear" w:color="auto" w:fill="auto"/>
            <w:tcMar>
              <w:top w:w="15" w:type="dxa"/>
              <w:left w:w="15" w:type="dxa"/>
              <w:bottom w:w="0" w:type="dxa"/>
              <w:right w:w="15" w:type="dxa"/>
            </w:tcMar>
            <w:vAlign w:val="center"/>
            <w:hideMark/>
          </w:tcPr>
          <w:p w14:paraId="19E3A98C"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800" w:author="Love, Willie" w:date="2023-09-21T15:41:00Z">
                  <w:rPr>
                    <w:rFonts w:cstheme="minorHAnsi"/>
                    <w:bCs/>
                    <w:sz w:val="20"/>
                    <w:szCs w:val="20"/>
                  </w:rPr>
                </w:rPrChange>
              </w:rPr>
            </w:pPr>
            <w:r w:rsidRPr="007F360A">
              <w:rPr>
                <w:rFonts w:asciiTheme="minorHAnsi" w:hAnsiTheme="minorHAnsi" w:cstheme="minorHAnsi"/>
                <w:bCs/>
                <w:sz w:val="22"/>
                <w:szCs w:val="22"/>
                <w:rPrChange w:id="801" w:author="Love, Willie" w:date="2023-09-21T15:41:00Z">
                  <w:rPr>
                    <w:rFonts w:cstheme="minorHAnsi"/>
                    <w:bCs/>
                    <w:sz w:val="20"/>
                    <w:szCs w:val="20"/>
                  </w:rPr>
                </w:rPrChange>
              </w:rPr>
              <w:t>Tier 4</w:t>
            </w:r>
          </w:p>
        </w:tc>
        <w:tc>
          <w:tcPr>
            <w:tcW w:w="0" w:type="auto"/>
            <w:shd w:val="clear" w:color="auto" w:fill="auto"/>
            <w:tcMar>
              <w:top w:w="15" w:type="dxa"/>
              <w:left w:w="15" w:type="dxa"/>
              <w:bottom w:w="0" w:type="dxa"/>
              <w:right w:w="15" w:type="dxa"/>
            </w:tcMar>
            <w:vAlign w:val="center"/>
            <w:hideMark/>
          </w:tcPr>
          <w:p w14:paraId="4DEC17FB"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802" w:author="Love, Willie" w:date="2023-09-21T15:41:00Z">
                  <w:rPr>
                    <w:rFonts w:cstheme="minorHAnsi"/>
                    <w:bCs/>
                    <w:sz w:val="20"/>
                    <w:szCs w:val="20"/>
                  </w:rPr>
                </w:rPrChange>
              </w:rPr>
            </w:pPr>
            <w:r w:rsidRPr="007F360A">
              <w:rPr>
                <w:rFonts w:asciiTheme="minorHAnsi" w:hAnsiTheme="minorHAnsi" w:cstheme="minorHAnsi"/>
                <w:bCs/>
                <w:sz w:val="22"/>
                <w:szCs w:val="22"/>
                <w:rPrChange w:id="803" w:author="Love, Willie" w:date="2023-09-21T15:41:00Z">
                  <w:rPr>
                    <w:rFonts w:cstheme="minorHAnsi"/>
                    <w:bCs/>
                    <w:sz w:val="20"/>
                    <w:szCs w:val="20"/>
                  </w:rPr>
                </w:rPrChange>
              </w:rPr>
              <w:t>20%</w:t>
            </w:r>
          </w:p>
        </w:tc>
        <w:tc>
          <w:tcPr>
            <w:tcW w:w="0" w:type="auto"/>
            <w:shd w:val="clear" w:color="auto" w:fill="auto"/>
            <w:tcMar>
              <w:top w:w="15" w:type="dxa"/>
              <w:left w:w="15" w:type="dxa"/>
              <w:bottom w:w="0" w:type="dxa"/>
              <w:right w:w="15" w:type="dxa"/>
            </w:tcMar>
            <w:vAlign w:val="center"/>
            <w:hideMark/>
          </w:tcPr>
          <w:p w14:paraId="7560D3E5"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804" w:author="Love, Willie" w:date="2023-09-21T15:41:00Z">
                  <w:rPr>
                    <w:rFonts w:cstheme="minorHAnsi"/>
                    <w:bCs/>
                    <w:sz w:val="20"/>
                    <w:szCs w:val="20"/>
                  </w:rPr>
                </w:rPrChange>
              </w:rPr>
            </w:pPr>
            <w:r w:rsidRPr="007F360A">
              <w:rPr>
                <w:rFonts w:asciiTheme="minorHAnsi" w:hAnsiTheme="minorHAnsi" w:cstheme="minorHAnsi"/>
                <w:bCs/>
                <w:sz w:val="22"/>
                <w:szCs w:val="22"/>
                <w:rPrChange w:id="805" w:author="Love, Willie" w:date="2023-09-21T15:41:00Z">
                  <w:rPr>
                    <w:rFonts w:cstheme="minorHAnsi"/>
                    <w:bCs/>
                    <w:sz w:val="20"/>
                    <w:szCs w:val="20"/>
                  </w:rPr>
                </w:rPrChange>
              </w:rPr>
              <w:t>0.7</w:t>
            </w:r>
          </w:p>
        </w:tc>
      </w:tr>
      <w:tr w:rsidR="0001029F" w:rsidRPr="007F360A" w14:paraId="7D97A57F" w14:textId="77777777" w:rsidTr="006249F7">
        <w:trPr>
          <w:trHeight w:val="274"/>
          <w:jc w:val="center"/>
        </w:trPr>
        <w:tc>
          <w:tcPr>
            <w:tcW w:w="0" w:type="auto"/>
            <w:shd w:val="clear" w:color="auto" w:fill="auto"/>
            <w:tcMar>
              <w:top w:w="15" w:type="dxa"/>
              <w:left w:w="15" w:type="dxa"/>
              <w:bottom w:w="0" w:type="dxa"/>
              <w:right w:w="15" w:type="dxa"/>
            </w:tcMar>
            <w:vAlign w:val="center"/>
            <w:hideMark/>
          </w:tcPr>
          <w:p w14:paraId="0F4238EE"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806" w:author="Love, Willie" w:date="2023-09-21T15:41:00Z">
                  <w:rPr>
                    <w:rFonts w:cstheme="minorHAnsi"/>
                    <w:bCs/>
                    <w:sz w:val="20"/>
                    <w:szCs w:val="20"/>
                  </w:rPr>
                </w:rPrChange>
              </w:rPr>
            </w:pPr>
            <w:r w:rsidRPr="007F360A">
              <w:rPr>
                <w:rFonts w:asciiTheme="minorHAnsi" w:hAnsiTheme="minorHAnsi" w:cstheme="minorHAnsi"/>
                <w:bCs/>
                <w:sz w:val="22"/>
                <w:szCs w:val="22"/>
                <w:rPrChange w:id="807" w:author="Love, Willie" w:date="2023-09-21T15:41:00Z">
                  <w:rPr>
                    <w:rFonts w:cstheme="minorHAnsi"/>
                    <w:bCs/>
                    <w:sz w:val="20"/>
                    <w:szCs w:val="20"/>
                  </w:rPr>
                </w:rPrChange>
              </w:rPr>
              <w:t>Tier 5</w:t>
            </w:r>
          </w:p>
        </w:tc>
        <w:tc>
          <w:tcPr>
            <w:tcW w:w="0" w:type="auto"/>
            <w:shd w:val="clear" w:color="auto" w:fill="auto"/>
            <w:tcMar>
              <w:top w:w="15" w:type="dxa"/>
              <w:left w:w="15" w:type="dxa"/>
              <w:bottom w:w="0" w:type="dxa"/>
              <w:right w:w="15" w:type="dxa"/>
            </w:tcMar>
            <w:vAlign w:val="center"/>
            <w:hideMark/>
          </w:tcPr>
          <w:p w14:paraId="7A8EBAA7"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808" w:author="Love, Willie" w:date="2023-09-21T15:41:00Z">
                  <w:rPr>
                    <w:rFonts w:cstheme="minorHAnsi"/>
                    <w:bCs/>
                    <w:sz w:val="20"/>
                    <w:szCs w:val="20"/>
                  </w:rPr>
                </w:rPrChange>
              </w:rPr>
            </w:pPr>
            <w:r w:rsidRPr="007F360A">
              <w:rPr>
                <w:rFonts w:asciiTheme="minorHAnsi" w:hAnsiTheme="minorHAnsi" w:cstheme="minorHAnsi"/>
                <w:bCs/>
                <w:sz w:val="22"/>
                <w:szCs w:val="22"/>
                <w:rPrChange w:id="809" w:author="Love, Willie" w:date="2023-09-21T15:41:00Z">
                  <w:rPr>
                    <w:rFonts w:cstheme="minorHAnsi"/>
                    <w:bCs/>
                    <w:sz w:val="20"/>
                    <w:szCs w:val="20"/>
                  </w:rPr>
                </w:rPrChange>
              </w:rPr>
              <w:t>10%</w:t>
            </w:r>
          </w:p>
        </w:tc>
        <w:tc>
          <w:tcPr>
            <w:tcW w:w="0" w:type="auto"/>
            <w:shd w:val="clear" w:color="auto" w:fill="auto"/>
            <w:tcMar>
              <w:top w:w="15" w:type="dxa"/>
              <w:left w:w="15" w:type="dxa"/>
              <w:bottom w:w="0" w:type="dxa"/>
              <w:right w:w="15" w:type="dxa"/>
            </w:tcMar>
            <w:vAlign w:val="center"/>
            <w:hideMark/>
          </w:tcPr>
          <w:p w14:paraId="509BA1B6" w14:textId="77777777" w:rsidR="0001029F" w:rsidRPr="007F360A" w:rsidRDefault="0001029F" w:rsidP="006249F7">
            <w:pPr>
              <w:pStyle w:val="BodyText"/>
              <w:tabs>
                <w:tab w:val="left" w:pos="460"/>
              </w:tabs>
              <w:ind w:left="460" w:right="707"/>
              <w:rPr>
                <w:rFonts w:asciiTheme="minorHAnsi" w:hAnsiTheme="minorHAnsi" w:cstheme="minorHAnsi"/>
                <w:bCs/>
                <w:sz w:val="22"/>
                <w:szCs w:val="22"/>
                <w:rPrChange w:id="810" w:author="Love, Willie" w:date="2023-09-21T15:41:00Z">
                  <w:rPr>
                    <w:rFonts w:cstheme="minorHAnsi"/>
                    <w:bCs/>
                    <w:sz w:val="20"/>
                    <w:szCs w:val="20"/>
                  </w:rPr>
                </w:rPrChange>
              </w:rPr>
            </w:pPr>
            <w:r w:rsidRPr="007F360A">
              <w:rPr>
                <w:rFonts w:asciiTheme="minorHAnsi" w:hAnsiTheme="minorHAnsi" w:cstheme="minorHAnsi"/>
                <w:bCs/>
                <w:sz w:val="22"/>
                <w:szCs w:val="22"/>
                <w:rPrChange w:id="811" w:author="Love, Willie" w:date="2023-09-21T15:41:00Z">
                  <w:rPr>
                    <w:rFonts w:cstheme="minorHAnsi"/>
                    <w:bCs/>
                    <w:sz w:val="20"/>
                    <w:szCs w:val="20"/>
                  </w:rPr>
                </w:rPrChange>
              </w:rPr>
              <w:t>0.5</w:t>
            </w:r>
          </w:p>
        </w:tc>
      </w:tr>
    </w:tbl>
    <w:p w14:paraId="3DB4E5EF" w14:textId="77777777" w:rsidR="00BF6239" w:rsidRPr="007F360A" w:rsidRDefault="00BF6239" w:rsidP="00837E9F">
      <w:pPr>
        <w:widowControl/>
        <w:autoSpaceDE w:val="0"/>
        <w:autoSpaceDN w:val="0"/>
        <w:adjustRightInd w:val="0"/>
        <w:jc w:val="both"/>
        <w:rPr>
          <w:rFonts w:eastAsia="Times New Roman" w:cstheme="minorHAnsi"/>
          <w:color w:val="000000"/>
          <w:rPrChange w:id="812" w:author="Love, Willie" w:date="2023-09-21T15:41:00Z">
            <w:rPr>
              <w:rFonts w:ascii="Times New Roman" w:eastAsia="Times New Roman" w:hAnsi="Times New Roman" w:cs="Times New Roman"/>
              <w:color w:val="000000"/>
              <w:sz w:val="24"/>
              <w:szCs w:val="24"/>
            </w:rPr>
          </w:rPrChange>
        </w:rPr>
      </w:pPr>
    </w:p>
    <w:p w14:paraId="5FE5D1C5" w14:textId="210EACAC" w:rsidR="00837E9F" w:rsidRPr="007F360A" w:rsidDel="00870058" w:rsidRDefault="00837E9F" w:rsidP="00837E9F">
      <w:pPr>
        <w:widowControl/>
        <w:jc w:val="both"/>
        <w:rPr>
          <w:del w:id="813" w:author="Love, Willie" w:date="2023-09-21T16:23:00Z"/>
          <w:rFonts w:eastAsia="Times New Roman" w:cstheme="minorHAnsi"/>
          <w:b/>
          <w:rPrChange w:id="814" w:author="Love, Willie" w:date="2023-09-21T15:41:00Z">
            <w:rPr>
              <w:del w:id="815" w:author="Love, Willie" w:date="2023-09-21T16:23:00Z"/>
              <w:rFonts w:ascii="Times New Roman" w:eastAsia="Times New Roman" w:hAnsi="Times New Roman" w:cs="Times New Roman"/>
              <w:b/>
              <w:sz w:val="24"/>
              <w:szCs w:val="20"/>
            </w:rPr>
          </w:rPrChange>
        </w:rPr>
      </w:pPr>
      <w:del w:id="816" w:author="Love, Willie" w:date="2023-09-21T16:23:00Z">
        <w:r w:rsidRPr="007F360A" w:rsidDel="00870058">
          <w:rPr>
            <w:rFonts w:eastAsia="Times New Roman" w:cstheme="minorHAnsi"/>
            <w:b/>
            <w:color w:val="000000"/>
            <w:rPrChange w:id="817" w:author="Love, Willie" w:date="2023-09-21T15:41:00Z">
              <w:rPr>
                <w:rFonts w:ascii="Times New Roman" w:eastAsia="Times New Roman" w:hAnsi="Times New Roman" w:cs="Times New Roman"/>
                <w:b/>
                <w:color w:val="000000"/>
                <w:sz w:val="24"/>
                <w:szCs w:val="24"/>
              </w:rPr>
            </w:rPrChange>
          </w:rPr>
          <w:delText>NPS</w:delText>
        </w:r>
      </w:del>
    </w:p>
    <w:p w14:paraId="0EAD6B81" w14:textId="77777777" w:rsidR="00837E9F" w:rsidRPr="007F360A" w:rsidRDefault="00837E9F" w:rsidP="00837E9F">
      <w:pPr>
        <w:widowControl/>
        <w:ind w:left="720"/>
        <w:contextualSpacing/>
        <w:jc w:val="both"/>
        <w:rPr>
          <w:rFonts w:eastAsia="Times New Roman" w:cstheme="minorHAnsi"/>
          <w:bCs/>
          <w:rPrChange w:id="818" w:author="Love, Willie" w:date="2023-09-21T15:41:00Z">
            <w:rPr>
              <w:rFonts w:ascii="Times New Roman" w:eastAsia="Times New Roman" w:hAnsi="Times New Roman" w:cs="Times New Roman"/>
              <w:bCs/>
              <w:sz w:val="24"/>
              <w:szCs w:val="20"/>
            </w:rPr>
          </w:rPrChange>
        </w:rPr>
      </w:pPr>
    </w:p>
    <w:p w14:paraId="58976086" w14:textId="77777777" w:rsidR="00B441E3" w:rsidRPr="007F360A" w:rsidRDefault="00B441E3">
      <w:pPr>
        <w:spacing w:line="219" w:lineRule="exact"/>
        <w:rPr>
          <w:ins w:id="819" w:author="Love, Willie" w:date="2023-09-21T15:20:00Z"/>
          <w:rFonts w:cstheme="minorHAnsi"/>
          <w:color w:val="010302"/>
          <w:rPrChange w:id="820" w:author="Love, Willie" w:date="2023-09-21T15:41:00Z">
            <w:rPr>
              <w:ins w:id="821" w:author="Love, Willie" w:date="2023-09-21T15:20:00Z"/>
              <w:rFonts w:ascii="Times New Roman" w:hAnsi="Times New Roman" w:cs="Times New Roman"/>
              <w:color w:val="010302"/>
            </w:rPr>
          </w:rPrChange>
        </w:rPr>
        <w:pPrChange w:id="822" w:author="Love, Willie" w:date="2023-09-21T16:24:00Z">
          <w:pPr>
            <w:spacing w:line="219" w:lineRule="exact"/>
            <w:ind w:left="1180"/>
          </w:pPr>
        </w:pPrChange>
      </w:pPr>
      <w:ins w:id="823" w:author="Love, Willie" w:date="2023-09-21T15:20:00Z">
        <w:r w:rsidRPr="007F360A">
          <w:rPr>
            <w:rFonts w:cstheme="minorHAnsi"/>
            <w:b/>
            <w:bCs/>
            <w:color w:val="000000"/>
            <w:rPrChange w:id="824" w:author="Love, Willie" w:date="2023-09-21T15:41:00Z">
              <w:rPr>
                <w:rFonts w:ascii="Calibri" w:hAnsi="Calibri" w:cs="Calibri"/>
                <w:b/>
                <w:bCs/>
                <w:color w:val="000000"/>
              </w:rPr>
            </w:rPrChange>
          </w:rPr>
          <w:t>Stell</w:t>
        </w:r>
        <w:r w:rsidRPr="007F360A">
          <w:rPr>
            <w:rFonts w:cstheme="minorHAnsi"/>
            <w:b/>
            <w:bCs/>
            <w:color w:val="000000"/>
            <w:spacing w:val="-1"/>
            <w:rPrChange w:id="825" w:author="Love, Willie" w:date="2023-09-21T15:41:00Z">
              <w:rPr>
                <w:rFonts w:ascii="Calibri" w:hAnsi="Calibri" w:cs="Calibri"/>
                <w:b/>
                <w:bCs/>
                <w:color w:val="000000"/>
                <w:spacing w:val="-1"/>
              </w:rPr>
            </w:rPrChange>
          </w:rPr>
          <w:t xml:space="preserve">a </w:t>
        </w:r>
        <w:r w:rsidRPr="007F360A">
          <w:rPr>
            <w:rFonts w:cstheme="minorHAnsi"/>
            <w:b/>
            <w:bCs/>
            <w:color w:val="000000"/>
            <w:rPrChange w:id="826" w:author="Love, Willie" w:date="2023-09-21T15:41:00Z">
              <w:rPr>
                <w:rFonts w:ascii="Calibri" w:hAnsi="Calibri" w:cs="Calibri"/>
                <w:b/>
                <w:bCs/>
                <w:color w:val="000000"/>
              </w:rPr>
            </w:rPrChange>
          </w:rPr>
          <w:t>Star Rating</w:t>
        </w:r>
        <w:r w:rsidRPr="007F360A">
          <w:rPr>
            <w:rFonts w:cstheme="minorHAnsi"/>
            <w:color w:val="000000"/>
            <w:rPrChange w:id="827" w:author="Love, Willie" w:date="2023-09-21T15:41:00Z">
              <w:rPr>
                <w:rFonts w:ascii="Calibri" w:hAnsi="Calibri" w:cs="Calibri"/>
                <w:color w:val="000000"/>
              </w:rPr>
            </w:rPrChange>
          </w:rPr>
          <w:t> </w:t>
        </w:r>
        <w:r w:rsidRPr="007F360A">
          <w:rPr>
            <w:rFonts w:cstheme="minorHAnsi"/>
            <w:rPrChange w:id="828" w:author="Love, Willie" w:date="2023-09-21T15:41:00Z">
              <w:rPr>
                <w:rFonts w:ascii="Times New Roman" w:hAnsi="Times New Roman" w:cs="Times New Roman"/>
              </w:rPr>
            </w:rPrChange>
          </w:rPr>
          <w:t xml:space="preserve"> </w:t>
        </w:r>
      </w:ins>
    </w:p>
    <w:p w14:paraId="425ED796" w14:textId="11E737FF" w:rsidR="00B441E3" w:rsidRPr="007F360A" w:rsidRDefault="00B441E3">
      <w:pPr>
        <w:spacing w:before="4" w:line="268" w:lineRule="exact"/>
        <w:ind w:right="472"/>
        <w:rPr>
          <w:ins w:id="829" w:author="Love, Willie" w:date="2023-09-21T15:20:00Z"/>
          <w:rFonts w:cstheme="minorHAnsi"/>
          <w:color w:val="010302"/>
          <w:rPrChange w:id="830" w:author="Love, Willie" w:date="2023-09-21T15:41:00Z">
            <w:rPr>
              <w:ins w:id="831" w:author="Love, Willie" w:date="2023-09-21T15:20:00Z"/>
              <w:rFonts w:ascii="Times New Roman" w:hAnsi="Times New Roman" w:cs="Times New Roman"/>
              <w:color w:val="010302"/>
            </w:rPr>
          </w:rPrChange>
        </w:rPr>
        <w:pPrChange w:id="832" w:author="Love, Willie" w:date="2023-09-21T16:24:00Z">
          <w:pPr>
            <w:spacing w:before="4" w:line="268" w:lineRule="exact"/>
            <w:ind w:left="1180" w:right="472"/>
          </w:pPr>
        </w:pPrChange>
      </w:pPr>
      <w:ins w:id="833" w:author="Love, Willie" w:date="2023-09-21T15:20:00Z">
        <w:r w:rsidRPr="007F360A">
          <w:rPr>
            <w:rFonts w:cstheme="minorHAnsi"/>
            <w:color w:val="000000"/>
            <w:rPrChange w:id="834" w:author="Love, Willie" w:date="2023-09-21T15:41:00Z">
              <w:rPr>
                <w:rFonts w:ascii="Calibri" w:hAnsi="Calibri" w:cs="Calibri"/>
                <w:color w:val="000000"/>
              </w:rPr>
            </w:rPrChange>
          </w:rPr>
          <w:t>Stell</w:t>
        </w:r>
        <w:r w:rsidRPr="007F360A">
          <w:rPr>
            <w:rFonts w:cstheme="minorHAnsi"/>
            <w:color w:val="000000"/>
            <w:spacing w:val="-1"/>
            <w:rPrChange w:id="835" w:author="Love, Willie" w:date="2023-09-21T15:41:00Z">
              <w:rPr>
                <w:rFonts w:ascii="Calibri" w:hAnsi="Calibri" w:cs="Calibri"/>
                <w:color w:val="000000"/>
                <w:spacing w:val="-1"/>
              </w:rPr>
            </w:rPrChange>
          </w:rPr>
          <w:t xml:space="preserve">a </w:t>
        </w:r>
        <w:r w:rsidRPr="007F360A">
          <w:rPr>
            <w:rFonts w:cstheme="minorHAnsi"/>
            <w:color w:val="000000"/>
            <w:rPrChange w:id="836" w:author="Love, Willie" w:date="2023-09-21T15:41:00Z">
              <w:rPr>
                <w:rFonts w:ascii="Calibri" w:hAnsi="Calibri" w:cs="Calibri"/>
                <w:color w:val="000000"/>
              </w:rPr>
            </w:rPrChange>
          </w:rPr>
          <w:t>sta</w:t>
        </w:r>
        <w:r w:rsidRPr="007F360A">
          <w:rPr>
            <w:rFonts w:cstheme="minorHAnsi"/>
            <w:color w:val="000000"/>
            <w:spacing w:val="-2"/>
            <w:rPrChange w:id="837" w:author="Love, Willie" w:date="2023-09-21T15:41:00Z">
              <w:rPr>
                <w:rFonts w:ascii="Calibri" w:hAnsi="Calibri" w:cs="Calibri"/>
                <w:color w:val="000000"/>
                <w:spacing w:val="-2"/>
              </w:rPr>
            </w:rPrChange>
          </w:rPr>
          <w:t xml:space="preserve">r </w:t>
        </w:r>
        <w:r w:rsidRPr="007F360A">
          <w:rPr>
            <w:rFonts w:cstheme="minorHAnsi"/>
            <w:color w:val="000000"/>
            <w:rPrChange w:id="838" w:author="Love, Willie" w:date="2023-09-21T15:41:00Z">
              <w:rPr>
                <w:rFonts w:ascii="Calibri" w:hAnsi="Calibri" w:cs="Calibri"/>
                <w:color w:val="000000"/>
              </w:rPr>
            </w:rPrChange>
          </w:rPr>
          <w:t>ratin</w:t>
        </w:r>
        <w:r w:rsidRPr="007F360A">
          <w:rPr>
            <w:rFonts w:cstheme="minorHAnsi"/>
            <w:color w:val="000000"/>
            <w:spacing w:val="-1"/>
            <w:rPrChange w:id="839" w:author="Love, Willie" w:date="2023-09-21T15:41:00Z">
              <w:rPr>
                <w:rFonts w:ascii="Calibri" w:hAnsi="Calibri" w:cs="Calibri"/>
                <w:color w:val="000000"/>
                <w:spacing w:val="-1"/>
              </w:rPr>
            </w:rPrChange>
          </w:rPr>
          <w:t xml:space="preserve">g </w:t>
        </w:r>
        <w:r w:rsidRPr="007F360A">
          <w:rPr>
            <w:rFonts w:cstheme="minorHAnsi"/>
            <w:color w:val="000000"/>
            <w:rPrChange w:id="840" w:author="Love, Willie" w:date="2023-09-21T15:41:00Z">
              <w:rPr>
                <w:rFonts w:ascii="Calibri" w:hAnsi="Calibri" w:cs="Calibri"/>
                <w:color w:val="000000"/>
              </w:rPr>
            </w:rPrChange>
          </w:rPr>
          <w:t>payou</w:t>
        </w:r>
        <w:r w:rsidRPr="007F360A">
          <w:rPr>
            <w:rFonts w:cstheme="minorHAnsi"/>
            <w:color w:val="000000"/>
            <w:spacing w:val="-1"/>
            <w:rPrChange w:id="841" w:author="Love, Willie" w:date="2023-09-21T15:41:00Z">
              <w:rPr>
                <w:rFonts w:ascii="Calibri" w:hAnsi="Calibri" w:cs="Calibri"/>
                <w:color w:val="000000"/>
                <w:spacing w:val="-1"/>
              </w:rPr>
            </w:rPrChange>
          </w:rPr>
          <w:t xml:space="preserve">t </w:t>
        </w:r>
        <w:r w:rsidRPr="007F360A">
          <w:rPr>
            <w:rFonts w:cstheme="minorHAnsi"/>
            <w:color w:val="000000"/>
            <w:rPrChange w:id="842" w:author="Love, Willie" w:date="2023-09-21T15:41:00Z">
              <w:rPr>
                <w:rFonts w:ascii="Calibri" w:hAnsi="Calibri" w:cs="Calibri"/>
                <w:color w:val="000000"/>
              </w:rPr>
            </w:rPrChange>
          </w:rPr>
          <w:t>o</w:t>
        </w:r>
        <w:r w:rsidRPr="007F360A">
          <w:rPr>
            <w:rFonts w:cstheme="minorHAnsi"/>
            <w:color w:val="000000"/>
            <w:spacing w:val="-1"/>
            <w:rPrChange w:id="843" w:author="Love, Willie" w:date="2023-09-21T15:41:00Z">
              <w:rPr>
                <w:rFonts w:ascii="Calibri" w:hAnsi="Calibri" w:cs="Calibri"/>
                <w:color w:val="000000"/>
                <w:spacing w:val="-1"/>
              </w:rPr>
            </w:rPrChange>
          </w:rPr>
          <w:t xml:space="preserve">f </w:t>
        </w:r>
        <w:r w:rsidRPr="007F360A">
          <w:rPr>
            <w:rFonts w:cstheme="minorHAnsi"/>
            <w:color w:val="000000"/>
            <w:rPrChange w:id="844" w:author="Love, Willie" w:date="2023-09-21T15:41:00Z">
              <w:rPr>
                <w:rFonts w:ascii="Calibri" w:hAnsi="Calibri" w:cs="Calibri"/>
                <w:color w:val="000000"/>
              </w:rPr>
            </w:rPrChange>
          </w:rPr>
          <w:t>R</w:t>
        </w:r>
        <w:r w:rsidRPr="007F360A">
          <w:rPr>
            <w:rFonts w:cstheme="minorHAnsi"/>
            <w:color w:val="000000"/>
            <w:spacing w:val="-1"/>
            <w:rPrChange w:id="845" w:author="Love, Willie" w:date="2023-09-21T15:41:00Z">
              <w:rPr>
                <w:rFonts w:ascii="Calibri" w:hAnsi="Calibri" w:cs="Calibri"/>
                <w:color w:val="000000"/>
                <w:spacing w:val="-1"/>
              </w:rPr>
            </w:rPrChange>
          </w:rPr>
          <w:t xml:space="preserve">M </w:t>
        </w:r>
        <w:r w:rsidRPr="007F360A">
          <w:rPr>
            <w:rFonts w:cstheme="minorHAnsi"/>
            <w:color w:val="000000"/>
            <w:rPrChange w:id="846" w:author="Love, Willie" w:date="2023-09-21T15:41:00Z">
              <w:rPr>
                <w:rFonts w:ascii="Calibri" w:hAnsi="Calibri" w:cs="Calibri"/>
                <w:color w:val="000000"/>
              </w:rPr>
            </w:rPrChange>
          </w:rPr>
          <w:t>will b</w:t>
        </w:r>
        <w:r w:rsidRPr="007F360A">
          <w:rPr>
            <w:rFonts w:cstheme="minorHAnsi"/>
            <w:color w:val="000000"/>
            <w:spacing w:val="-1"/>
            <w:rPrChange w:id="847" w:author="Love, Willie" w:date="2023-09-21T15:41:00Z">
              <w:rPr>
                <w:rFonts w:ascii="Calibri" w:hAnsi="Calibri" w:cs="Calibri"/>
                <w:color w:val="000000"/>
                <w:spacing w:val="-1"/>
              </w:rPr>
            </w:rPrChange>
          </w:rPr>
          <w:t xml:space="preserve">e </w:t>
        </w:r>
        <w:r w:rsidRPr="007F360A">
          <w:rPr>
            <w:rFonts w:cstheme="minorHAnsi"/>
            <w:color w:val="000000"/>
            <w:rPrChange w:id="848" w:author="Love, Willie" w:date="2023-09-21T15:41:00Z">
              <w:rPr>
                <w:rFonts w:ascii="Calibri" w:hAnsi="Calibri" w:cs="Calibri"/>
                <w:color w:val="000000"/>
              </w:rPr>
            </w:rPrChange>
          </w:rPr>
          <w:t>base</w:t>
        </w:r>
        <w:r w:rsidRPr="007F360A">
          <w:rPr>
            <w:rFonts w:cstheme="minorHAnsi"/>
            <w:color w:val="000000"/>
            <w:spacing w:val="-2"/>
            <w:rPrChange w:id="849" w:author="Love, Willie" w:date="2023-09-21T15:41:00Z">
              <w:rPr>
                <w:rFonts w:ascii="Calibri" w:hAnsi="Calibri" w:cs="Calibri"/>
                <w:color w:val="000000"/>
                <w:spacing w:val="-2"/>
              </w:rPr>
            </w:rPrChange>
          </w:rPr>
          <w:t xml:space="preserve">d </w:t>
        </w:r>
        <w:r w:rsidRPr="007F360A">
          <w:rPr>
            <w:rFonts w:cstheme="minorHAnsi"/>
            <w:color w:val="000000"/>
            <w:rPrChange w:id="850" w:author="Love, Willie" w:date="2023-09-21T15:41:00Z">
              <w:rPr>
                <w:rFonts w:ascii="Calibri" w:hAnsi="Calibri" w:cs="Calibri"/>
                <w:color w:val="000000"/>
              </w:rPr>
            </w:rPrChange>
          </w:rPr>
          <w:t>o</w:t>
        </w:r>
        <w:r w:rsidRPr="007F360A">
          <w:rPr>
            <w:rFonts w:cstheme="minorHAnsi"/>
            <w:color w:val="000000"/>
            <w:spacing w:val="-1"/>
            <w:rPrChange w:id="851" w:author="Love, Willie" w:date="2023-09-21T15:41:00Z">
              <w:rPr>
                <w:rFonts w:ascii="Calibri" w:hAnsi="Calibri" w:cs="Calibri"/>
                <w:color w:val="000000"/>
                <w:spacing w:val="-1"/>
              </w:rPr>
            </w:rPrChange>
          </w:rPr>
          <w:t xml:space="preserve">n </w:t>
        </w:r>
        <w:r w:rsidRPr="007F360A">
          <w:rPr>
            <w:rFonts w:cstheme="minorHAnsi"/>
            <w:color w:val="000000"/>
            <w:rPrChange w:id="852" w:author="Love, Willie" w:date="2023-09-21T15:41:00Z">
              <w:rPr>
                <w:rFonts w:ascii="Calibri" w:hAnsi="Calibri" w:cs="Calibri"/>
                <w:color w:val="000000"/>
              </w:rPr>
            </w:rPrChange>
          </w:rPr>
          <w:t>thei</w:t>
        </w:r>
        <w:r w:rsidRPr="007F360A">
          <w:rPr>
            <w:rFonts w:cstheme="minorHAnsi"/>
            <w:color w:val="000000"/>
            <w:spacing w:val="-1"/>
            <w:rPrChange w:id="853" w:author="Love, Willie" w:date="2023-09-21T15:41:00Z">
              <w:rPr>
                <w:rFonts w:ascii="Calibri" w:hAnsi="Calibri" w:cs="Calibri"/>
                <w:color w:val="000000"/>
                <w:spacing w:val="-1"/>
              </w:rPr>
            </w:rPrChange>
          </w:rPr>
          <w:t xml:space="preserve">r </w:t>
        </w:r>
        <w:r w:rsidRPr="007F360A">
          <w:rPr>
            <w:rFonts w:cstheme="minorHAnsi"/>
            <w:color w:val="000000"/>
            <w:rPrChange w:id="854" w:author="Love, Willie" w:date="2023-09-21T15:41:00Z">
              <w:rPr>
                <w:rFonts w:ascii="Calibri" w:hAnsi="Calibri" w:cs="Calibri"/>
                <w:color w:val="000000"/>
              </w:rPr>
            </w:rPrChange>
          </w:rPr>
          <w:t>individua</w:t>
        </w:r>
        <w:r w:rsidRPr="007F360A">
          <w:rPr>
            <w:rFonts w:cstheme="minorHAnsi"/>
            <w:color w:val="000000"/>
            <w:spacing w:val="-1"/>
            <w:rPrChange w:id="855" w:author="Love, Willie" w:date="2023-09-21T15:41:00Z">
              <w:rPr>
                <w:rFonts w:ascii="Calibri" w:hAnsi="Calibri" w:cs="Calibri"/>
                <w:color w:val="000000"/>
                <w:spacing w:val="-1"/>
              </w:rPr>
            </w:rPrChange>
          </w:rPr>
          <w:t xml:space="preserve">l </w:t>
        </w:r>
        <w:r w:rsidRPr="007F360A">
          <w:rPr>
            <w:rFonts w:cstheme="minorHAnsi"/>
            <w:color w:val="000000"/>
            <w:rPrChange w:id="856" w:author="Love, Willie" w:date="2023-09-21T15:41:00Z">
              <w:rPr>
                <w:rFonts w:ascii="Calibri" w:hAnsi="Calibri" w:cs="Calibri"/>
                <w:color w:val="000000"/>
              </w:rPr>
            </w:rPrChange>
          </w:rPr>
          <w:t>Stell</w:t>
        </w:r>
        <w:r w:rsidRPr="007F360A">
          <w:rPr>
            <w:rFonts w:cstheme="minorHAnsi"/>
            <w:color w:val="000000"/>
            <w:spacing w:val="-1"/>
            <w:rPrChange w:id="857" w:author="Love, Willie" w:date="2023-09-21T15:41:00Z">
              <w:rPr>
                <w:rFonts w:ascii="Calibri" w:hAnsi="Calibri" w:cs="Calibri"/>
                <w:color w:val="000000"/>
                <w:spacing w:val="-1"/>
              </w:rPr>
            </w:rPrChange>
          </w:rPr>
          <w:t xml:space="preserve">a </w:t>
        </w:r>
        <w:r w:rsidRPr="007F360A">
          <w:rPr>
            <w:rFonts w:cstheme="minorHAnsi"/>
            <w:color w:val="000000"/>
            <w:rPrChange w:id="858" w:author="Love, Willie" w:date="2023-09-21T15:41:00Z">
              <w:rPr>
                <w:rFonts w:ascii="Calibri" w:hAnsi="Calibri" w:cs="Calibri"/>
                <w:color w:val="000000"/>
              </w:rPr>
            </w:rPrChange>
          </w:rPr>
          <w:t>sta</w:t>
        </w:r>
        <w:r w:rsidRPr="007F360A">
          <w:rPr>
            <w:rFonts w:cstheme="minorHAnsi"/>
            <w:color w:val="000000"/>
            <w:spacing w:val="-2"/>
            <w:rPrChange w:id="859" w:author="Love, Willie" w:date="2023-09-21T15:41:00Z">
              <w:rPr>
                <w:rFonts w:ascii="Calibri" w:hAnsi="Calibri" w:cs="Calibri"/>
                <w:color w:val="000000"/>
                <w:spacing w:val="-2"/>
              </w:rPr>
            </w:rPrChange>
          </w:rPr>
          <w:t xml:space="preserve">r </w:t>
        </w:r>
        <w:r w:rsidRPr="007F360A">
          <w:rPr>
            <w:rFonts w:cstheme="minorHAnsi"/>
            <w:color w:val="000000"/>
            <w:rPrChange w:id="860" w:author="Love, Willie" w:date="2023-09-21T15:41:00Z">
              <w:rPr>
                <w:rFonts w:ascii="Calibri" w:hAnsi="Calibri" w:cs="Calibri"/>
                <w:color w:val="000000"/>
              </w:rPr>
            </w:rPrChange>
          </w:rPr>
          <w:t>ratin</w:t>
        </w:r>
        <w:r w:rsidRPr="007F360A">
          <w:rPr>
            <w:rFonts w:cstheme="minorHAnsi"/>
            <w:color w:val="000000"/>
            <w:spacing w:val="-1"/>
            <w:rPrChange w:id="861" w:author="Love, Willie" w:date="2023-09-21T15:41:00Z">
              <w:rPr>
                <w:rFonts w:ascii="Calibri" w:hAnsi="Calibri" w:cs="Calibri"/>
                <w:color w:val="000000"/>
                <w:spacing w:val="-1"/>
              </w:rPr>
            </w:rPrChange>
          </w:rPr>
          <w:t xml:space="preserve">g </w:t>
        </w:r>
        <w:r w:rsidRPr="007F360A">
          <w:rPr>
            <w:rFonts w:cstheme="minorHAnsi"/>
            <w:color w:val="000000"/>
            <w:rPrChange w:id="862" w:author="Love, Willie" w:date="2023-09-21T15:41:00Z">
              <w:rPr>
                <w:rFonts w:ascii="Calibri" w:hAnsi="Calibri" w:cs="Calibri"/>
                <w:color w:val="000000"/>
              </w:rPr>
            </w:rPrChange>
          </w:rPr>
          <w:t>performanc</w:t>
        </w:r>
        <w:r w:rsidRPr="007F360A">
          <w:rPr>
            <w:rFonts w:cstheme="minorHAnsi"/>
            <w:color w:val="000000"/>
            <w:spacing w:val="-1"/>
            <w:rPrChange w:id="863" w:author="Love, Willie" w:date="2023-09-21T15:41:00Z">
              <w:rPr>
                <w:rFonts w:ascii="Calibri" w:hAnsi="Calibri" w:cs="Calibri"/>
                <w:color w:val="000000"/>
                <w:spacing w:val="-1"/>
              </w:rPr>
            </w:rPrChange>
          </w:rPr>
          <w:t xml:space="preserve">e </w:t>
        </w:r>
        <w:r w:rsidRPr="007F360A">
          <w:rPr>
            <w:rFonts w:cstheme="minorHAnsi"/>
            <w:color w:val="000000"/>
            <w:rPrChange w:id="864" w:author="Love, Willie" w:date="2023-09-21T15:41:00Z">
              <w:rPr>
                <w:rFonts w:ascii="Calibri" w:hAnsi="Calibri" w:cs="Calibri"/>
                <w:color w:val="000000"/>
              </w:rPr>
            </w:rPrChange>
          </w:rPr>
          <w:t>i</w:t>
        </w:r>
        <w:r w:rsidRPr="007F360A">
          <w:rPr>
            <w:rFonts w:cstheme="minorHAnsi"/>
            <w:color w:val="000000"/>
            <w:spacing w:val="-2"/>
            <w:rPrChange w:id="865" w:author="Love, Willie" w:date="2023-09-21T15:41:00Z">
              <w:rPr>
                <w:rFonts w:ascii="Calibri" w:hAnsi="Calibri" w:cs="Calibri"/>
                <w:color w:val="000000"/>
                <w:spacing w:val="-2"/>
              </w:rPr>
            </w:rPrChange>
          </w:rPr>
          <w:t xml:space="preserve">n </w:t>
        </w:r>
        <w:r w:rsidRPr="007F360A">
          <w:rPr>
            <w:rFonts w:cstheme="minorHAnsi"/>
            <w:color w:val="000000"/>
            <w:rPrChange w:id="866" w:author="Love, Willie" w:date="2023-09-21T15:41:00Z">
              <w:rPr>
                <w:rFonts w:ascii="Calibri" w:hAnsi="Calibri" w:cs="Calibri"/>
                <w:color w:val="000000"/>
              </w:rPr>
            </w:rPrChange>
          </w:rPr>
          <w:t>relatio</w:t>
        </w:r>
        <w:r w:rsidRPr="007F360A">
          <w:rPr>
            <w:rFonts w:cstheme="minorHAnsi"/>
            <w:color w:val="000000"/>
            <w:spacing w:val="-1"/>
            <w:rPrChange w:id="867" w:author="Love, Willie" w:date="2023-09-21T15:41:00Z">
              <w:rPr>
                <w:rFonts w:ascii="Calibri" w:hAnsi="Calibri" w:cs="Calibri"/>
                <w:color w:val="000000"/>
                <w:spacing w:val="-1"/>
              </w:rPr>
            </w:rPrChange>
          </w:rPr>
          <w:t xml:space="preserve">n </w:t>
        </w:r>
        <w:r w:rsidRPr="007F360A">
          <w:rPr>
            <w:rFonts w:cstheme="minorHAnsi"/>
            <w:color w:val="000000"/>
            <w:rPrChange w:id="868" w:author="Love, Willie" w:date="2023-09-21T15:41:00Z">
              <w:rPr>
                <w:rFonts w:ascii="Calibri" w:hAnsi="Calibri" w:cs="Calibri"/>
                <w:color w:val="000000"/>
              </w:rPr>
            </w:rPrChange>
          </w:rPr>
          <w:t>to</w:t>
        </w:r>
        <w:r w:rsidRPr="007F360A">
          <w:rPr>
            <w:rFonts w:cstheme="minorHAnsi"/>
            <w:rPrChange w:id="869" w:author="Love, Willie" w:date="2023-09-21T15:41:00Z">
              <w:rPr>
                <w:rFonts w:ascii="Times New Roman" w:hAnsi="Times New Roman" w:cs="Times New Roman"/>
              </w:rPr>
            </w:rPrChange>
          </w:rPr>
          <w:t xml:space="preserve"> </w:t>
        </w:r>
        <w:r w:rsidRPr="007F360A">
          <w:rPr>
            <w:rFonts w:cstheme="minorHAnsi"/>
            <w:color w:val="000000"/>
            <w:rPrChange w:id="870" w:author="Love, Willie" w:date="2023-09-21T15:41:00Z">
              <w:rPr>
                <w:rFonts w:ascii="Calibri" w:hAnsi="Calibri" w:cs="Calibri"/>
                <w:color w:val="000000"/>
              </w:rPr>
            </w:rPrChange>
          </w:rPr>
          <w:t>all agent</w:t>
        </w:r>
        <w:r w:rsidRPr="007F360A">
          <w:rPr>
            <w:rFonts w:cstheme="minorHAnsi"/>
            <w:color w:val="000000"/>
            <w:spacing w:val="1"/>
            <w:rPrChange w:id="871" w:author="Love, Willie" w:date="2023-09-21T15:41:00Z">
              <w:rPr>
                <w:rFonts w:ascii="Calibri" w:hAnsi="Calibri" w:cs="Calibri"/>
                <w:color w:val="000000"/>
                <w:spacing w:val="1"/>
              </w:rPr>
            </w:rPrChange>
          </w:rPr>
          <w:t xml:space="preserve">s </w:t>
        </w:r>
        <w:r w:rsidRPr="007F360A">
          <w:rPr>
            <w:rFonts w:cstheme="minorHAnsi"/>
            <w:color w:val="000000"/>
            <w:rPrChange w:id="872" w:author="Love, Willie" w:date="2023-09-21T15:41:00Z">
              <w:rPr>
                <w:rFonts w:ascii="Calibri" w:hAnsi="Calibri" w:cs="Calibri"/>
                <w:color w:val="000000"/>
              </w:rPr>
            </w:rPrChange>
          </w:rPr>
          <w:t>globally, based on below payout tiers. </w:t>
        </w:r>
        <w:r w:rsidRPr="007F360A">
          <w:rPr>
            <w:rFonts w:cstheme="minorHAnsi"/>
            <w:rPrChange w:id="873" w:author="Love, Willie" w:date="2023-09-21T15:41:00Z">
              <w:rPr>
                <w:rFonts w:ascii="Times New Roman" w:hAnsi="Times New Roman" w:cs="Times New Roman"/>
              </w:rPr>
            </w:rPrChange>
          </w:rPr>
          <w:t xml:space="preserve"> </w:t>
        </w:r>
      </w:ins>
    </w:p>
    <w:p w14:paraId="2E01EDC9" w14:textId="30556F30" w:rsidR="00837E9F" w:rsidRPr="007F360A" w:rsidDel="00B441E3" w:rsidRDefault="00837E9F" w:rsidP="00837E9F">
      <w:pPr>
        <w:widowControl/>
        <w:ind w:left="720"/>
        <w:contextualSpacing/>
        <w:jc w:val="both"/>
        <w:rPr>
          <w:ins w:id="874" w:author="Lagman, Kristine Charrie" w:date="2022-04-29T23:59:00Z"/>
          <w:del w:id="875" w:author="Love, Willie" w:date="2023-09-21T15:20:00Z"/>
          <w:rFonts w:eastAsia="Times New Roman" w:cstheme="minorHAnsi"/>
          <w:bCs/>
          <w:rPrChange w:id="876" w:author="Love, Willie" w:date="2023-09-21T15:41:00Z">
            <w:rPr>
              <w:ins w:id="877" w:author="Lagman, Kristine Charrie" w:date="2022-04-29T23:59:00Z"/>
              <w:del w:id="878" w:author="Love, Willie" w:date="2023-09-21T15:20:00Z"/>
              <w:rFonts w:ascii="Times New Roman" w:eastAsia="Times New Roman" w:hAnsi="Times New Roman" w:cs="Times New Roman"/>
              <w:bCs/>
              <w:sz w:val="24"/>
              <w:szCs w:val="20"/>
            </w:rPr>
          </w:rPrChange>
        </w:rPr>
      </w:pPr>
      <w:del w:id="879" w:author="Love, Willie" w:date="2023-09-21T15:20:00Z">
        <w:r w:rsidRPr="007F360A" w:rsidDel="00B441E3">
          <w:rPr>
            <w:rFonts w:eastAsia="Times New Roman" w:cstheme="minorHAnsi"/>
            <w:bCs/>
            <w:highlight w:val="green"/>
            <w:rPrChange w:id="880" w:author="Love, Willie" w:date="2023-09-21T15:41:00Z">
              <w:rPr>
                <w:rFonts w:ascii="Times New Roman" w:eastAsia="Times New Roman" w:hAnsi="Times New Roman" w:cs="Times New Roman"/>
                <w:bCs/>
                <w:sz w:val="24"/>
                <w:szCs w:val="20"/>
              </w:rPr>
            </w:rPrChange>
          </w:rPr>
          <w:delText xml:space="preserve">NPS payout of RM will be based on </w:delText>
        </w:r>
        <w:r w:rsidR="00C81AA3" w:rsidRPr="007F360A" w:rsidDel="00B441E3">
          <w:rPr>
            <w:rFonts w:eastAsia="Times New Roman" w:cstheme="minorHAnsi"/>
            <w:bCs/>
            <w:highlight w:val="green"/>
            <w:rPrChange w:id="881" w:author="Love, Willie" w:date="2023-09-21T15:41:00Z">
              <w:rPr>
                <w:rFonts w:ascii="Times New Roman" w:eastAsia="Times New Roman" w:hAnsi="Times New Roman" w:cs="Times New Roman"/>
                <w:bCs/>
                <w:sz w:val="24"/>
                <w:szCs w:val="20"/>
              </w:rPr>
            </w:rPrChange>
          </w:rPr>
          <w:delText xml:space="preserve">their individual </w:delText>
        </w:r>
        <w:r w:rsidRPr="007F360A" w:rsidDel="00B441E3">
          <w:rPr>
            <w:rFonts w:eastAsia="Times New Roman" w:cstheme="minorHAnsi"/>
            <w:bCs/>
            <w:highlight w:val="green"/>
            <w:rPrChange w:id="882" w:author="Love, Willie" w:date="2023-09-21T15:41:00Z">
              <w:rPr>
                <w:rFonts w:ascii="Times New Roman" w:eastAsia="Times New Roman" w:hAnsi="Times New Roman" w:cs="Times New Roman"/>
                <w:bCs/>
                <w:sz w:val="24"/>
                <w:szCs w:val="20"/>
              </w:rPr>
            </w:rPrChange>
          </w:rPr>
          <w:delText xml:space="preserve">performance in NPS in relation to all </w:delText>
        </w:r>
        <w:r w:rsidR="00FF1028" w:rsidRPr="007F360A" w:rsidDel="00B441E3">
          <w:rPr>
            <w:rFonts w:eastAsia="Times New Roman" w:cstheme="minorHAnsi"/>
            <w:bCs/>
            <w:highlight w:val="green"/>
            <w:rPrChange w:id="883" w:author="Love, Willie" w:date="2023-09-21T15:41:00Z">
              <w:rPr>
                <w:rFonts w:ascii="Times New Roman" w:eastAsia="Times New Roman" w:hAnsi="Times New Roman" w:cs="Times New Roman"/>
                <w:bCs/>
                <w:sz w:val="24"/>
                <w:szCs w:val="20"/>
              </w:rPr>
            </w:rPrChange>
          </w:rPr>
          <w:delText xml:space="preserve">agents </w:delText>
        </w:r>
        <w:r w:rsidRPr="007F360A" w:rsidDel="00B441E3">
          <w:rPr>
            <w:rFonts w:eastAsia="Times New Roman" w:cstheme="minorHAnsi"/>
            <w:bCs/>
            <w:highlight w:val="green"/>
            <w:rPrChange w:id="884" w:author="Love, Willie" w:date="2023-09-21T15:41:00Z">
              <w:rPr>
                <w:rFonts w:ascii="Times New Roman" w:eastAsia="Times New Roman" w:hAnsi="Times New Roman" w:cs="Times New Roman"/>
                <w:bCs/>
                <w:sz w:val="24"/>
                <w:szCs w:val="20"/>
              </w:rPr>
            </w:rPrChange>
          </w:rPr>
          <w:delText>globally, based on below payout tiers.</w:delText>
        </w:r>
      </w:del>
    </w:p>
    <w:p w14:paraId="1B0BFB28" w14:textId="77777777" w:rsidR="004B6E6B" w:rsidRPr="007F360A" w:rsidRDefault="004B6E6B" w:rsidP="00837E9F">
      <w:pPr>
        <w:widowControl/>
        <w:ind w:left="720"/>
        <w:contextualSpacing/>
        <w:jc w:val="both"/>
        <w:rPr>
          <w:ins w:id="885" w:author="Lagman, Kristine Charrie" w:date="2022-04-29T23:59:00Z"/>
          <w:rFonts w:eastAsia="Times New Roman" w:cstheme="minorHAnsi"/>
          <w:bCs/>
          <w:rPrChange w:id="886" w:author="Love, Willie" w:date="2023-09-21T15:41:00Z">
            <w:rPr>
              <w:ins w:id="887" w:author="Lagman, Kristine Charrie" w:date="2022-04-29T23:59:00Z"/>
              <w:rFonts w:ascii="Times New Roman" w:eastAsia="Times New Roman" w:hAnsi="Times New Roman" w:cs="Times New Roman"/>
              <w:bCs/>
              <w:sz w:val="24"/>
              <w:szCs w:val="20"/>
            </w:rPr>
          </w:rPrChang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43"/>
        <w:gridCol w:w="1893"/>
        <w:gridCol w:w="4571"/>
        <w:tblGridChange w:id="888">
          <w:tblGrid>
            <w:gridCol w:w="1299"/>
            <w:gridCol w:w="44"/>
            <w:gridCol w:w="1753"/>
            <w:gridCol w:w="140"/>
            <w:gridCol w:w="4314"/>
            <w:gridCol w:w="257"/>
          </w:tblGrid>
        </w:tblGridChange>
      </w:tblGrid>
      <w:tr w:rsidR="004B6E6B" w:rsidRPr="007F360A" w14:paraId="154AA9BD" w14:textId="77777777" w:rsidTr="006249F7">
        <w:trPr>
          <w:trHeight w:val="323"/>
          <w:jc w:val="center"/>
        </w:trPr>
        <w:tc>
          <w:tcPr>
            <w:tcW w:w="0" w:type="auto"/>
            <w:gridSpan w:val="3"/>
            <w:shd w:val="clear" w:color="auto" w:fill="002060"/>
            <w:tcMar>
              <w:top w:w="15" w:type="dxa"/>
              <w:left w:w="15" w:type="dxa"/>
              <w:bottom w:w="0" w:type="dxa"/>
              <w:right w:w="15" w:type="dxa"/>
            </w:tcMar>
            <w:vAlign w:val="center"/>
            <w:hideMark/>
          </w:tcPr>
          <w:p w14:paraId="35AEFDC8" w14:textId="7B6196B0" w:rsidR="004B6E6B" w:rsidRPr="007F360A" w:rsidRDefault="004B6E6B" w:rsidP="006249F7">
            <w:pPr>
              <w:pStyle w:val="BodyText"/>
              <w:tabs>
                <w:tab w:val="left" w:pos="460"/>
              </w:tabs>
              <w:ind w:left="460" w:right="707"/>
              <w:rPr>
                <w:rFonts w:asciiTheme="minorHAnsi" w:hAnsiTheme="minorHAnsi" w:cstheme="minorHAnsi"/>
                <w:bCs/>
                <w:sz w:val="22"/>
                <w:szCs w:val="22"/>
                <w:rPrChange w:id="889" w:author="Love, Willie" w:date="2023-09-21T15:41:00Z">
                  <w:rPr>
                    <w:rFonts w:cstheme="minorHAnsi"/>
                    <w:bCs/>
                    <w:sz w:val="20"/>
                    <w:szCs w:val="20"/>
                  </w:rPr>
                </w:rPrChange>
              </w:rPr>
            </w:pPr>
            <w:del w:id="890" w:author="Love, Willie" w:date="2023-09-21T16:24:00Z">
              <w:r w:rsidRPr="007F360A" w:rsidDel="00D10942">
                <w:rPr>
                  <w:rFonts w:asciiTheme="minorHAnsi" w:hAnsiTheme="minorHAnsi" w:cstheme="minorHAnsi"/>
                  <w:b/>
                  <w:bCs/>
                  <w:sz w:val="22"/>
                  <w:szCs w:val="22"/>
                  <w:rPrChange w:id="891" w:author="Love, Willie" w:date="2023-09-21T15:41:00Z">
                    <w:rPr>
                      <w:rFonts w:cstheme="minorHAnsi"/>
                      <w:b/>
                      <w:bCs/>
                      <w:sz w:val="20"/>
                      <w:szCs w:val="20"/>
                    </w:rPr>
                  </w:rPrChange>
                </w:rPr>
                <w:delText xml:space="preserve">NPS </w:delText>
              </w:r>
            </w:del>
            <w:ins w:id="892" w:author="Love, Willie" w:date="2023-09-21T16:24:00Z">
              <w:r w:rsidR="00D10942">
                <w:rPr>
                  <w:rFonts w:asciiTheme="minorHAnsi" w:hAnsiTheme="minorHAnsi" w:cstheme="minorHAnsi"/>
                  <w:b/>
                  <w:bCs/>
                  <w:sz w:val="22"/>
                  <w:szCs w:val="22"/>
                </w:rPr>
                <w:t>Stella Star</w:t>
              </w:r>
              <w:r w:rsidR="00163FE7">
                <w:rPr>
                  <w:rFonts w:asciiTheme="minorHAnsi" w:hAnsiTheme="minorHAnsi" w:cstheme="minorHAnsi"/>
                  <w:b/>
                  <w:bCs/>
                  <w:sz w:val="22"/>
                  <w:szCs w:val="22"/>
                </w:rPr>
                <w:t xml:space="preserve"> Rating</w:t>
              </w:r>
              <w:r w:rsidR="00D10942" w:rsidRPr="007F360A">
                <w:rPr>
                  <w:rFonts w:asciiTheme="minorHAnsi" w:hAnsiTheme="minorHAnsi" w:cstheme="minorHAnsi"/>
                  <w:b/>
                  <w:bCs/>
                  <w:sz w:val="22"/>
                  <w:szCs w:val="22"/>
                  <w:rPrChange w:id="893" w:author="Love, Willie" w:date="2023-09-21T15:41:00Z">
                    <w:rPr>
                      <w:rFonts w:cstheme="minorHAnsi"/>
                      <w:b/>
                      <w:bCs/>
                      <w:sz w:val="20"/>
                      <w:szCs w:val="20"/>
                    </w:rPr>
                  </w:rPrChange>
                </w:rPr>
                <w:t xml:space="preserve"> </w:t>
              </w:r>
            </w:ins>
            <w:r w:rsidRPr="007F360A">
              <w:rPr>
                <w:rFonts w:asciiTheme="minorHAnsi" w:hAnsiTheme="minorHAnsi" w:cstheme="minorHAnsi"/>
                <w:b/>
                <w:bCs/>
                <w:sz w:val="22"/>
                <w:szCs w:val="22"/>
                <w:rPrChange w:id="894" w:author="Love, Willie" w:date="2023-09-21T15:41:00Z">
                  <w:rPr>
                    <w:rFonts w:cstheme="minorHAnsi"/>
                    <w:b/>
                    <w:bCs/>
                    <w:sz w:val="20"/>
                    <w:szCs w:val="20"/>
                  </w:rPr>
                </w:rPrChange>
              </w:rPr>
              <w:t>Payout Distribution</w:t>
            </w:r>
          </w:p>
        </w:tc>
      </w:tr>
      <w:tr w:rsidR="004B6E6B" w:rsidRPr="007F360A" w14:paraId="084017EF" w14:textId="77777777" w:rsidTr="006249F7">
        <w:trPr>
          <w:trHeight w:val="287"/>
          <w:jc w:val="center"/>
        </w:trPr>
        <w:tc>
          <w:tcPr>
            <w:tcW w:w="0" w:type="auto"/>
            <w:shd w:val="clear" w:color="auto" w:fill="DDE6E6"/>
            <w:tcMar>
              <w:top w:w="15" w:type="dxa"/>
              <w:left w:w="15" w:type="dxa"/>
              <w:bottom w:w="0" w:type="dxa"/>
              <w:right w:w="15" w:type="dxa"/>
            </w:tcMar>
            <w:vAlign w:val="center"/>
            <w:hideMark/>
          </w:tcPr>
          <w:p w14:paraId="6C5E8775" w14:textId="77777777" w:rsidR="004B6E6B" w:rsidRPr="007F360A" w:rsidRDefault="004B6E6B" w:rsidP="006249F7">
            <w:pPr>
              <w:pStyle w:val="BodyText"/>
              <w:tabs>
                <w:tab w:val="left" w:pos="460"/>
              </w:tabs>
              <w:ind w:left="460" w:right="707"/>
              <w:rPr>
                <w:rFonts w:asciiTheme="minorHAnsi" w:hAnsiTheme="minorHAnsi" w:cstheme="minorHAnsi"/>
                <w:bCs/>
                <w:sz w:val="22"/>
                <w:szCs w:val="22"/>
                <w:rPrChange w:id="895" w:author="Love, Willie" w:date="2023-09-21T15:41:00Z">
                  <w:rPr>
                    <w:rFonts w:cstheme="minorHAnsi"/>
                    <w:bCs/>
                    <w:sz w:val="20"/>
                    <w:szCs w:val="20"/>
                  </w:rPr>
                </w:rPrChange>
              </w:rPr>
            </w:pPr>
            <w:r w:rsidRPr="007F360A">
              <w:rPr>
                <w:rFonts w:asciiTheme="minorHAnsi" w:hAnsiTheme="minorHAnsi" w:cstheme="minorHAnsi"/>
                <w:bCs/>
                <w:sz w:val="22"/>
                <w:szCs w:val="22"/>
                <w:rPrChange w:id="896" w:author="Love, Willie" w:date="2023-09-21T15:41:00Z">
                  <w:rPr>
                    <w:rFonts w:cstheme="minorHAnsi"/>
                    <w:bCs/>
                    <w:sz w:val="20"/>
                    <w:szCs w:val="20"/>
                  </w:rPr>
                </w:rPrChange>
              </w:rPr>
              <w:t>Tiers</w:t>
            </w:r>
          </w:p>
        </w:tc>
        <w:tc>
          <w:tcPr>
            <w:tcW w:w="0" w:type="auto"/>
            <w:shd w:val="clear" w:color="auto" w:fill="DDE6E6"/>
            <w:tcMar>
              <w:top w:w="15" w:type="dxa"/>
              <w:left w:w="15" w:type="dxa"/>
              <w:bottom w:w="0" w:type="dxa"/>
              <w:right w:w="15" w:type="dxa"/>
            </w:tcMar>
            <w:vAlign w:val="center"/>
            <w:hideMark/>
          </w:tcPr>
          <w:p w14:paraId="017F7E81" w14:textId="77777777" w:rsidR="004B6E6B" w:rsidRPr="007F360A" w:rsidRDefault="004B6E6B" w:rsidP="006249F7">
            <w:pPr>
              <w:pStyle w:val="BodyText"/>
              <w:tabs>
                <w:tab w:val="left" w:pos="460"/>
              </w:tabs>
              <w:ind w:left="460" w:right="707"/>
              <w:rPr>
                <w:rFonts w:asciiTheme="minorHAnsi" w:hAnsiTheme="minorHAnsi" w:cstheme="minorHAnsi"/>
                <w:bCs/>
                <w:sz w:val="22"/>
                <w:szCs w:val="22"/>
                <w:rPrChange w:id="897" w:author="Love, Willie" w:date="2023-09-21T15:41:00Z">
                  <w:rPr>
                    <w:rFonts w:cstheme="minorHAnsi"/>
                    <w:bCs/>
                    <w:sz w:val="20"/>
                    <w:szCs w:val="20"/>
                  </w:rPr>
                </w:rPrChange>
              </w:rPr>
            </w:pPr>
            <w:r w:rsidRPr="007F360A">
              <w:rPr>
                <w:rFonts w:asciiTheme="minorHAnsi" w:hAnsiTheme="minorHAnsi" w:cstheme="minorHAnsi"/>
                <w:bCs/>
                <w:sz w:val="22"/>
                <w:szCs w:val="22"/>
                <w:rPrChange w:id="898" w:author="Love, Willie" w:date="2023-09-21T15:41:00Z">
                  <w:rPr>
                    <w:rFonts w:cstheme="minorHAnsi"/>
                    <w:bCs/>
                    <w:sz w:val="20"/>
                    <w:szCs w:val="20"/>
                  </w:rPr>
                </w:rPrChange>
              </w:rPr>
              <w:t>% of Agents</w:t>
            </w:r>
          </w:p>
        </w:tc>
        <w:tc>
          <w:tcPr>
            <w:tcW w:w="0" w:type="auto"/>
            <w:shd w:val="clear" w:color="auto" w:fill="DDE6E6"/>
            <w:tcMar>
              <w:top w:w="15" w:type="dxa"/>
              <w:left w:w="15" w:type="dxa"/>
              <w:bottom w:w="0" w:type="dxa"/>
              <w:right w:w="15" w:type="dxa"/>
            </w:tcMar>
            <w:vAlign w:val="center"/>
            <w:hideMark/>
          </w:tcPr>
          <w:p w14:paraId="1324DD07" w14:textId="7DAA5B57" w:rsidR="004B6E6B" w:rsidRPr="007F360A" w:rsidRDefault="000C4A4D" w:rsidP="006249F7">
            <w:pPr>
              <w:pStyle w:val="BodyText"/>
              <w:tabs>
                <w:tab w:val="left" w:pos="460"/>
              </w:tabs>
              <w:ind w:left="460" w:right="707"/>
              <w:rPr>
                <w:rFonts w:asciiTheme="minorHAnsi" w:hAnsiTheme="minorHAnsi" w:cstheme="minorHAnsi"/>
                <w:bCs/>
                <w:sz w:val="22"/>
                <w:szCs w:val="22"/>
                <w:rPrChange w:id="899" w:author="Love, Willie" w:date="2023-09-21T15:41:00Z">
                  <w:rPr>
                    <w:rFonts w:cstheme="minorHAnsi"/>
                    <w:bCs/>
                    <w:sz w:val="20"/>
                    <w:szCs w:val="20"/>
                  </w:rPr>
                </w:rPrChange>
              </w:rPr>
            </w:pPr>
            <w:ins w:id="900" w:author="Love, Willie" w:date="2023-09-21T15:21:00Z">
              <w:r w:rsidRPr="007F360A">
                <w:rPr>
                  <w:rFonts w:asciiTheme="minorHAnsi" w:hAnsiTheme="minorHAnsi" w:cstheme="minorHAnsi"/>
                  <w:color w:val="000000"/>
                  <w:sz w:val="22"/>
                  <w:szCs w:val="22"/>
                  <w:rPrChange w:id="901" w:author="Love, Willie" w:date="2023-09-21T15:41:00Z">
                    <w:rPr>
                      <w:rFonts w:ascii="Calibri" w:hAnsi="Calibri" w:cs="Calibri"/>
                      <w:color w:val="000000"/>
                      <w:sz w:val="22"/>
                      <w:szCs w:val="22"/>
                    </w:rPr>
                  </w:rPrChange>
                </w:rPr>
                <w:t>Stella Star Rating Multiplier</w:t>
              </w:r>
            </w:ins>
            <w:del w:id="902" w:author="Love, Willie" w:date="2023-09-21T15:21:00Z">
              <w:r w:rsidR="004B6E6B" w:rsidRPr="007F360A" w:rsidDel="000C4A4D">
                <w:rPr>
                  <w:rFonts w:asciiTheme="minorHAnsi" w:hAnsiTheme="minorHAnsi" w:cstheme="minorHAnsi"/>
                  <w:bCs/>
                  <w:sz w:val="22"/>
                  <w:szCs w:val="22"/>
                  <w:rPrChange w:id="903" w:author="Love, Willie" w:date="2023-09-21T15:41:00Z">
                    <w:rPr>
                      <w:rFonts w:cstheme="minorHAnsi"/>
                      <w:bCs/>
                      <w:sz w:val="20"/>
                      <w:szCs w:val="20"/>
                    </w:rPr>
                  </w:rPrChange>
                </w:rPr>
                <w:delText>NPS Multiplier</w:delText>
              </w:r>
            </w:del>
          </w:p>
        </w:tc>
      </w:tr>
      <w:tr w:rsidR="00CF21A0" w:rsidRPr="007F360A" w14:paraId="1CA63056" w14:textId="77777777" w:rsidTr="00A84C8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Change w:id="904" w:author="Love, Willie" w:date="2023-09-21T15:21: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
          </w:tblPrExChange>
        </w:tblPrEx>
        <w:trPr>
          <w:trHeight w:val="274"/>
          <w:jc w:val="center"/>
          <w:trPrChange w:id="905" w:author="Love, Willie" w:date="2023-09-21T15:21:00Z">
            <w:trPr>
              <w:gridAfter w:val="0"/>
              <w:trHeight w:val="274"/>
              <w:jc w:val="center"/>
            </w:trPr>
          </w:trPrChange>
        </w:trPr>
        <w:tc>
          <w:tcPr>
            <w:tcW w:w="0" w:type="auto"/>
            <w:shd w:val="clear" w:color="auto" w:fill="auto"/>
            <w:tcMar>
              <w:top w:w="15" w:type="dxa"/>
              <w:left w:w="15" w:type="dxa"/>
              <w:bottom w:w="0" w:type="dxa"/>
              <w:right w:w="15" w:type="dxa"/>
            </w:tcMar>
            <w:vAlign w:val="center"/>
            <w:hideMark/>
            <w:tcPrChange w:id="906" w:author="Love, Willie" w:date="2023-09-21T15:21:00Z">
              <w:tcPr>
                <w:tcW w:w="0" w:type="auto"/>
                <w:shd w:val="clear" w:color="auto" w:fill="auto"/>
                <w:tcMar>
                  <w:top w:w="15" w:type="dxa"/>
                  <w:left w:w="15" w:type="dxa"/>
                  <w:bottom w:w="0" w:type="dxa"/>
                  <w:right w:w="15" w:type="dxa"/>
                </w:tcMar>
                <w:vAlign w:val="center"/>
                <w:hideMark/>
              </w:tcPr>
            </w:tcPrChange>
          </w:tcPr>
          <w:p w14:paraId="1DE2E842"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07" w:author="Love, Willie" w:date="2023-09-21T15:41:00Z">
                  <w:rPr>
                    <w:rFonts w:cstheme="minorHAnsi"/>
                    <w:bCs/>
                    <w:sz w:val="20"/>
                    <w:szCs w:val="20"/>
                  </w:rPr>
                </w:rPrChange>
              </w:rPr>
            </w:pPr>
            <w:r w:rsidRPr="007F360A">
              <w:rPr>
                <w:rFonts w:asciiTheme="minorHAnsi" w:hAnsiTheme="minorHAnsi" w:cstheme="minorHAnsi"/>
                <w:bCs/>
                <w:sz w:val="22"/>
                <w:szCs w:val="22"/>
                <w:rPrChange w:id="908" w:author="Love, Willie" w:date="2023-09-21T15:41:00Z">
                  <w:rPr>
                    <w:rFonts w:cstheme="minorHAnsi"/>
                    <w:bCs/>
                    <w:sz w:val="20"/>
                    <w:szCs w:val="20"/>
                  </w:rPr>
                </w:rPrChange>
              </w:rPr>
              <w:t>Tier 1</w:t>
            </w:r>
          </w:p>
        </w:tc>
        <w:tc>
          <w:tcPr>
            <w:tcW w:w="0" w:type="auto"/>
            <w:shd w:val="clear" w:color="auto" w:fill="auto"/>
            <w:tcMar>
              <w:top w:w="15" w:type="dxa"/>
              <w:left w:w="15" w:type="dxa"/>
              <w:bottom w:w="0" w:type="dxa"/>
              <w:right w:w="15" w:type="dxa"/>
            </w:tcMar>
            <w:vAlign w:val="center"/>
            <w:hideMark/>
            <w:tcPrChange w:id="909" w:author="Love, Willie" w:date="2023-09-21T15:21:00Z">
              <w:tcPr>
                <w:tcW w:w="0" w:type="auto"/>
                <w:gridSpan w:val="2"/>
                <w:shd w:val="clear" w:color="auto" w:fill="auto"/>
                <w:tcMar>
                  <w:top w:w="15" w:type="dxa"/>
                  <w:left w:w="15" w:type="dxa"/>
                  <w:bottom w:w="0" w:type="dxa"/>
                  <w:right w:w="15" w:type="dxa"/>
                </w:tcMar>
                <w:vAlign w:val="center"/>
                <w:hideMark/>
              </w:tcPr>
            </w:tcPrChange>
          </w:tcPr>
          <w:p w14:paraId="24F4DF31"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10" w:author="Love, Willie" w:date="2023-09-21T15:41:00Z">
                  <w:rPr>
                    <w:rFonts w:cstheme="minorHAnsi"/>
                    <w:bCs/>
                    <w:sz w:val="20"/>
                    <w:szCs w:val="20"/>
                  </w:rPr>
                </w:rPrChange>
              </w:rPr>
            </w:pPr>
            <w:r w:rsidRPr="007F360A">
              <w:rPr>
                <w:rFonts w:asciiTheme="minorHAnsi" w:hAnsiTheme="minorHAnsi" w:cstheme="minorHAnsi"/>
                <w:bCs/>
                <w:sz w:val="22"/>
                <w:szCs w:val="22"/>
                <w:rPrChange w:id="911" w:author="Love, Willie" w:date="2023-09-21T15:41:00Z">
                  <w:rPr>
                    <w:rFonts w:cstheme="minorHAnsi"/>
                    <w:bCs/>
                    <w:sz w:val="20"/>
                    <w:szCs w:val="20"/>
                  </w:rPr>
                </w:rPrChange>
              </w:rPr>
              <w:t>10%</w:t>
            </w:r>
          </w:p>
        </w:tc>
        <w:tc>
          <w:tcPr>
            <w:tcW w:w="0" w:type="auto"/>
            <w:shd w:val="clear" w:color="auto" w:fill="auto"/>
            <w:tcMar>
              <w:top w:w="15" w:type="dxa"/>
              <w:left w:w="15" w:type="dxa"/>
              <w:bottom w:w="0" w:type="dxa"/>
              <w:right w:w="15" w:type="dxa"/>
            </w:tcMar>
            <w:hideMark/>
            <w:tcPrChange w:id="912" w:author="Love, Willie" w:date="2023-09-21T15:21:00Z">
              <w:tcPr>
                <w:tcW w:w="0" w:type="auto"/>
                <w:gridSpan w:val="2"/>
                <w:shd w:val="clear" w:color="auto" w:fill="auto"/>
                <w:tcMar>
                  <w:top w:w="15" w:type="dxa"/>
                  <w:left w:w="15" w:type="dxa"/>
                  <w:bottom w:w="0" w:type="dxa"/>
                  <w:right w:w="15" w:type="dxa"/>
                </w:tcMar>
                <w:vAlign w:val="center"/>
                <w:hideMark/>
              </w:tcPr>
            </w:tcPrChange>
          </w:tcPr>
          <w:p w14:paraId="61232743" w14:textId="0BA9D6FD" w:rsidR="00CF21A0" w:rsidRPr="007F360A" w:rsidRDefault="00CF21A0" w:rsidP="00CF21A0">
            <w:pPr>
              <w:pStyle w:val="BodyText"/>
              <w:tabs>
                <w:tab w:val="left" w:pos="460"/>
              </w:tabs>
              <w:ind w:left="460" w:right="707"/>
              <w:rPr>
                <w:rFonts w:asciiTheme="minorHAnsi" w:hAnsiTheme="minorHAnsi" w:cstheme="minorHAnsi"/>
                <w:bCs/>
                <w:sz w:val="22"/>
                <w:szCs w:val="22"/>
                <w:rPrChange w:id="913" w:author="Love, Willie" w:date="2023-09-21T15:41:00Z">
                  <w:rPr>
                    <w:rFonts w:cstheme="minorHAnsi"/>
                    <w:bCs/>
                    <w:sz w:val="20"/>
                    <w:szCs w:val="20"/>
                  </w:rPr>
                </w:rPrChange>
              </w:rPr>
            </w:pPr>
            <w:ins w:id="914" w:author="Love, Willie" w:date="2023-09-21T15:21:00Z">
              <w:r w:rsidRPr="007F360A">
                <w:rPr>
                  <w:rFonts w:asciiTheme="minorHAnsi" w:hAnsiTheme="minorHAnsi" w:cstheme="minorHAnsi"/>
                  <w:noProof/>
                  <w:sz w:val="22"/>
                  <w:szCs w:val="22"/>
                  <w:rPrChange w:id="915" w:author="Love, Willie" w:date="2023-09-21T15:41:00Z">
                    <w:rPr>
                      <w:noProof/>
                    </w:rPr>
                  </w:rPrChange>
                </w:rPr>
                <mc:AlternateContent>
                  <mc:Choice Requires="wps">
                    <w:drawing>
                      <wp:anchor distT="0" distB="0" distL="114300" distR="114300" simplePos="0" relativeHeight="251655680" behindDoc="0" locked="0" layoutInCell="1" allowOverlap="1" wp14:anchorId="0DA956AB" wp14:editId="346E9EC9">
                        <wp:simplePos x="0" y="0"/>
                        <wp:positionH relativeFrom="page">
                          <wp:posOffset>762</wp:posOffset>
                        </wp:positionH>
                        <wp:positionV relativeFrom="line">
                          <wp:posOffset>-41719</wp:posOffset>
                        </wp:positionV>
                        <wp:extent cx="6097" cy="16002"/>
                        <wp:effectExtent l="0" t="0" r="0" b="0"/>
                        <wp:wrapNone/>
                        <wp:docPr id="189" name="Freeform 189"/>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CA62DC" id="Freeform 189" o:spid="_x0000_s1026" style="position:absolute;margin-left:.05pt;margin-top:-3.3pt;width:.5pt;height:1.25pt;z-index:251655680;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" path="m,16002r6097,l6097,,,,,16002xe" fillcolor="black" stroked="f" strokeweight="1pt">
                        <v:path arrowok="t"/>
                        <w10:wrap anchorx="page" anchory="line"/>
                      </v:shape>
                    </w:pict>
                  </mc:Fallback>
                </mc:AlternateContent>
              </w:r>
              <w:r w:rsidRPr="007F360A">
                <w:rPr>
                  <w:rFonts w:asciiTheme="minorHAnsi" w:hAnsiTheme="minorHAnsi" w:cstheme="minorHAnsi"/>
                  <w:noProof/>
                  <w:sz w:val="22"/>
                  <w:szCs w:val="22"/>
                  <w:rPrChange w:id="916" w:author="Love, Willie" w:date="2023-09-21T15:41:00Z">
                    <w:rPr>
                      <w:noProof/>
                    </w:rPr>
                  </w:rPrChange>
                </w:rPr>
                <mc:AlternateContent>
                  <mc:Choice Requires="wps">
                    <w:drawing>
                      <wp:anchor distT="0" distB="0" distL="114300" distR="114300" simplePos="0" relativeHeight="251658752" behindDoc="0" locked="0" layoutInCell="1" allowOverlap="1" wp14:anchorId="12CE557F" wp14:editId="10B29FC3">
                        <wp:simplePos x="0" y="0"/>
                        <wp:positionH relativeFrom="page">
                          <wp:posOffset>2085594</wp:posOffset>
                        </wp:positionH>
                        <wp:positionV relativeFrom="line">
                          <wp:posOffset>-41719</wp:posOffset>
                        </wp:positionV>
                        <wp:extent cx="6097" cy="16002"/>
                        <wp:effectExtent l="0" t="0" r="0" b="0"/>
                        <wp:wrapNone/>
                        <wp:docPr id="190" name="Freeform 190"/>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AA6D99D" id="Freeform 190" o:spid="_x0000_s1026" style="position:absolute;margin-left:164.2pt;margin-top:-3.3pt;width:.5pt;height:1.25pt;z-index:251658752;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" path="m,16002r6097,l6097,,,,,16002xe" fillcolor="black" stroked="f" strokeweight="1pt">
                        <v:path arrowok="t"/>
                        <w10:wrap anchorx="page" anchory="line"/>
                      </v:shape>
                    </w:pict>
                  </mc:Fallback>
                </mc:AlternateContent>
              </w:r>
              <w:r w:rsidRPr="007F360A">
                <w:rPr>
                  <w:rFonts w:asciiTheme="minorHAnsi" w:hAnsiTheme="minorHAnsi" w:cstheme="minorHAnsi"/>
                  <w:color w:val="000000"/>
                  <w:sz w:val="22"/>
                  <w:szCs w:val="22"/>
                  <w:rPrChange w:id="917" w:author="Love, Willie" w:date="2023-09-21T15:41:00Z">
                    <w:rPr>
                      <w:rFonts w:ascii="Calibri" w:hAnsi="Calibri" w:cs="Calibri"/>
                      <w:color w:val="000000"/>
                      <w:sz w:val="22"/>
                      <w:szCs w:val="22"/>
                    </w:rPr>
                  </w:rPrChange>
                </w:rPr>
                <w:t>1.75 </w:t>
              </w:r>
              <w:r w:rsidRPr="007F360A">
                <w:rPr>
                  <w:rFonts w:asciiTheme="minorHAnsi" w:hAnsiTheme="minorHAnsi" w:cstheme="minorHAnsi"/>
                  <w:sz w:val="22"/>
                  <w:szCs w:val="22"/>
                  <w:rPrChange w:id="918" w:author="Love, Willie" w:date="2023-09-21T15:41:00Z">
                    <w:rPr>
                      <w:rFonts w:cs="Times New Roman"/>
                      <w:sz w:val="22"/>
                      <w:szCs w:val="22"/>
                    </w:rPr>
                  </w:rPrChange>
                </w:rPr>
                <w:t xml:space="preserve"> </w:t>
              </w:r>
            </w:ins>
            <w:del w:id="919" w:author="Love, Willie" w:date="2023-09-21T15:21:00Z">
              <w:r w:rsidRPr="007F360A" w:rsidDel="00A84C83">
                <w:rPr>
                  <w:rFonts w:asciiTheme="minorHAnsi" w:hAnsiTheme="minorHAnsi" w:cstheme="minorHAnsi"/>
                  <w:bCs/>
                  <w:sz w:val="22"/>
                  <w:szCs w:val="22"/>
                  <w:rPrChange w:id="920" w:author="Love, Willie" w:date="2023-09-21T15:41:00Z">
                    <w:rPr>
                      <w:rFonts w:cstheme="minorHAnsi"/>
                      <w:bCs/>
                      <w:sz w:val="20"/>
                      <w:szCs w:val="20"/>
                    </w:rPr>
                  </w:rPrChange>
                </w:rPr>
                <w:delText>1.50</w:delText>
              </w:r>
            </w:del>
          </w:p>
        </w:tc>
      </w:tr>
      <w:tr w:rsidR="00CF21A0" w:rsidRPr="007F360A" w14:paraId="542051EE" w14:textId="77777777" w:rsidTr="00A84C8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Change w:id="921" w:author="Love, Willie" w:date="2023-09-21T15:21: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
          </w:tblPrExChange>
        </w:tblPrEx>
        <w:trPr>
          <w:trHeight w:val="274"/>
          <w:jc w:val="center"/>
          <w:trPrChange w:id="922" w:author="Love, Willie" w:date="2023-09-21T15:21:00Z">
            <w:trPr>
              <w:gridAfter w:val="0"/>
              <w:trHeight w:val="274"/>
              <w:jc w:val="center"/>
            </w:trPr>
          </w:trPrChange>
        </w:trPr>
        <w:tc>
          <w:tcPr>
            <w:tcW w:w="0" w:type="auto"/>
            <w:shd w:val="clear" w:color="auto" w:fill="auto"/>
            <w:tcMar>
              <w:top w:w="15" w:type="dxa"/>
              <w:left w:w="15" w:type="dxa"/>
              <w:bottom w:w="0" w:type="dxa"/>
              <w:right w:w="15" w:type="dxa"/>
            </w:tcMar>
            <w:vAlign w:val="center"/>
            <w:hideMark/>
            <w:tcPrChange w:id="923" w:author="Love, Willie" w:date="2023-09-21T15:21:00Z">
              <w:tcPr>
                <w:tcW w:w="0" w:type="auto"/>
                <w:shd w:val="clear" w:color="auto" w:fill="auto"/>
                <w:tcMar>
                  <w:top w:w="15" w:type="dxa"/>
                  <w:left w:w="15" w:type="dxa"/>
                  <w:bottom w:w="0" w:type="dxa"/>
                  <w:right w:w="15" w:type="dxa"/>
                </w:tcMar>
                <w:vAlign w:val="center"/>
                <w:hideMark/>
              </w:tcPr>
            </w:tcPrChange>
          </w:tcPr>
          <w:p w14:paraId="2E99201F"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24" w:author="Love, Willie" w:date="2023-09-21T15:41:00Z">
                  <w:rPr>
                    <w:rFonts w:cstheme="minorHAnsi"/>
                    <w:bCs/>
                    <w:sz w:val="20"/>
                    <w:szCs w:val="20"/>
                  </w:rPr>
                </w:rPrChange>
              </w:rPr>
            </w:pPr>
            <w:r w:rsidRPr="007F360A">
              <w:rPr>
                <w:rFonts w:asciiTheme="minorHAnsi" w:hAnsiTheme="minorHAnsi" w:cstheme="minorHAnsi"/>
                <w:bCs/>
                <w:sz w:val="22"/>
                <w:szCs w:val="22"/>
                <w:rPrChange w:id="925" w:author="Love, Willie" w:date="2023-09-21T15:41:00Z">
                  <w:rPr>
                    <w:rFonts w:cstheme="minorHAnsi"/>
                    <w:bCs/>
                    <w:sz w:val="20"/>
                    <w:szCs w:val="20"/>
                  </w:rPr>
                </w:rPrChange>
              </w:rPr>
              <w:t>Tier 2</w:t>
            </w:r>
          </w:p>
        </w:tc>
        <w:tc>
          <w:tcPr>
            <w:tcW w:w="0" w:type="auto"/>
            <w:shd w:val="clear" w:color="auto" w:fill="auto"/>
            <w:tcMar>
              <w:top w:w="15" w:type="dxa"/>
              <w:left w:w="15" w:type="dxa"/>
              <w:bottom w:w="0" w:type="dxa"/>
              <w:right w:w="15" w:type="dxa"/>
            </w:tcMar>
            <w:vAlign w:val="center"/>
            <w:hideMark/>
            <w:tcPrChange w:id="926" w:author="Love, Willie" w:date="2023-09-21T15:21:00Z">
              <w:tcPr>
                <w:tcW w:w="0" w:type="auto"/>
                <w:gridSpan w:val="2"/>
                <w:shd w:val="clear" w:color="auto" w:fill="auto"/>
                <w:tcMar>
                  <w:top w:w="15" w:type="dxa"/>
                  <w:left w:w="15" w:type="dxa"/>
                  <w:bottom w:w="0" w:type="dxa"/>
                  <w:right w:w="15" w:type="dxa"/>
                </w:tcMar>
                <w:vAlign w:val="center"/>
                <w:hideMark/>
              </w:tcPr>
            </w:tcPrChange>
          </w:tcPr>
          <w:p w14:paraId="437206AD"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27" w:author="Love, Willie" w:date="2023-09-21T15:41:00Z">
                  <w:rPr>
                    <w:rFonts w:cstheme="minorHAnsi"/>
                    <w:bCs/>
                    <w:sz w:val="20"/>
                    <w:szCs w:val="20"/>
                  </w:rPr>
                </w:rPrChange>
              </w:rPr>
            </w:pPr>
            <w:r w:rsidRPr="007F360A">
              <w:rPr>
                <w:rFonts w:asciiTheme="minorHAnsi" w:hAnsiTheme="minorHAnsi" w:cstheme="minorHAnsi"/>
                <w:bCs/>
                <w:sz w:val="22"/>
                <w:szCs w:val="22"/>
                <w:rPrChange w:id="928" w:author="Love, Willie" w:date="2023-09-21T15:41:00Z">
                  <w:rPr>
                    <w:rFonts w:cstheme="minorHAnsi"/>
                    <w:bCs/>
                    <w:sz w:val="20"/>
                    <w:szCs w:val="20"/>
                  </w:rPr>
                </w:rPrChange>
              </w:rPr>
              <w:t>20%</w:t>
            </w:r>
          </w:p>
        </w:tc>
        <w:tc>
          <w:tcPr>
            <w:tcW w:w="0" w:type="auto"/>
            <w:shd w:val="clear" w:color="auto" w:fill="auto"/>
            <w:tcMar>
              <w:top w:w="15" w:type="dxa"/>
              <w:left w:w="15" w:type="dxa"/>
              <w:bottom w:w="0" w:type="dxa"/>
              <w:right w:w="15" w:type="dxa"/>
            </w:tcMar>
            <w:hideMark/>
            <w:tcPrChange w:id="929" w:author="Love, Willie" w:date="2023-09-21T15:21:00Z">
              <w:tcPr>
                <w:tcW w:w="0" w:type="auto"/>
                <w:gridSpan w:val="2"/>
                <w:shd w:val="clear" w:color="auto" w:fill="auto"/>
                <w:tcMar>
                  <w:top w:w="15" w:type="dxa"/>
                  <w:left w:w="15" w:type="dxa"/>
                  <w:bottom w:w="0" w:type="dxa"/>
                  <w:right w:w="15" w:type="dxa"/>
                </w:tcMar>
                <w:vAlign w:val="center"/>
                <w:hideMark/>
              </w:tcPr>
            </w:tcPrChange>
          </w:tcPr>
          <w:p w14:paraId="0876E448" w14:textId="2FF11B2F" w:rsidR="00CF21A0" w:rsidRPr="007F360A" w:rsidRDefault="00CF21A0" w:rsidP="00CF21A0">
            <w:pPr>
              <w:pStyle w:val="BodyText"/>
              <w:tabs>
                <w:tab w:val="left" w:pos="460"/>
              </w:tabs>
              <w:ind w:left="460" w:right="707"/>
              <w:rPr>
                <w:rFonts w:asciiTheme="minorHAnsi" w:hAnsiTheme="minorHAnsi" w:cstheme="minorHAnsi"/>
                <w:bCs/>
                <w:sz w:val="22"/>
                <w:szCs w:val="22"/>
                <w:rPrChange w:id="930" w:author="Love, Willie" w:date="2023-09-21T15:41:00Z">
                  <w:rPr>
                    <w:rFonts w:cstheme="minorHAnsi"/>
                    <w:bCs/>
                    <w:sz w:val="20"/>
                    <w:szCs w:val="20"/>
                  </w:rPr>
                </w:rPrChange>
              </w:rPr>
            </w:pPr>
            <w:ins w:id="931" w:author="Love, Willie" w:date="2023-09-21T15:21:00Z">
              <w:r w:rsidRPr="007F360A">
                <w:rPr>
                  <w:rFonts w:asciiTheme="minorHAnsi" w:hAnsiTheme="minorHAnsi" w:cstheme="minorHAnsi"/>
                  <w:noProof/>
                  <w:sz w:val="22"/>
                  <w:szCs w:val="22"/>
                  <w:rPrChange w:id="932" w:author="Love, Willie" w:date="2023-09-21T15:41:00Z">
                    <w:rPr>
                      <w:noProof/>
                    </w:rPr>
                  </w:rPrChange>
                </w:rPr>
                <mc:AlternateContent>
                  <mc:Choice Requires="wps">
                    <w:drawing>
                      <wp:anchor distT="0" distB="0" distL="114300" distR="114300" simplePos="0" relativeHeight="251661824" behindDoc="0" locked="0" layoutInCell="1" allowOverlap="1" wp14:anchorId="4FACAB5F" wp14:editId="2E37386D">
                        <wp:simplePos x="0" y="0"/>
                        <wp:positionH relativeFrom="page">
                          <wp:posOffset>762</wp:posOffset>
                        </wp:positionH>
                        <wp:positionV relativeFrom="line">
                          <wp:posOffset>-42481</wp:posOffset>
                        </wp:positionV>
                        <wp:extent cx="6097" cy="16002"/>
                        <wp:effectExtent l="0" t="0" r="0" b="0"/>
                        <wp:wrapNone/>
                        <wp:docPr id="193" name="Freeform 193"/>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E78EB80" id="Freeform 193" o:spid="_x0000_s1026" style="position:absolute;margin-left:.05pt;margin-top:-3.35pt;width:.5pt;height:1.25pt;z-index:251661824;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" path="m,16002r6097,l6097,,,,,16002xe" fillcolor="black" stroked="f" strokeweight="1pt">
                        <v:path arrowok="t"/>
                        <w10:wrap anchorx="page" anchory="line"/>
                      </v:shape>
                    </w:pict>
                  </mc:Fallback>
                </mc:AlternateContent>
              </w:r>
              <w:r w:rsidRPr="007F360A">
                <w:rPr>
                  <w:rFonts w:asciiTheme="minorHAnsi" w:hAnsiTheme="minorHAnsi" w:cstheme="minorHAnsi"/>
                  <w:noProof/>
                  <w:sz w:val="22"/>
                  <w:szCs w:val="22"/>
                  <w:rPrChange w:id="933" w:author="Love, Willie" w:date="2023-09-21T15:41:00Z">
                    <w:rPr>
                      <w:noProof/>
                    </w:rPr>
                  </w:rPrChange>
                </w:rPr>
                <mc:AlternateContent>
                  <mc:Choice Requires="wps">
                    <w:drawing>
                      <wp:anchor distT="0" distB="0" distL="114300" distR="114300" simplePos="0" relativeHeight="251664896" behindDoc="0" locked="0" layoutInCell="1" allowOverlap="1" wp14:anchorId="177C6A11" wp14:editId="1AFDD80F">
                        <wp:simplePos x="0" y="0"/>
                        <wp:positionH relativeFrom="page">
                          <wp:posOffset>2085594</wp:posOffset>
                        </wp:positionH>
                        <wp:positionV relativeFrom="line">
                          <wp:posOffset>-42481</wp:posOffset>
                        </wp:positionV>
                        <wp:extent cx="6097" cy="16002"/>
                        <wp:effectExtent l="0" t="0" r="0" b="0"/>
                        <wp:wrapNone/>
                        <wp:docPr id="194" name="Freeform 194"/>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1A35C77" id="Freeform 194" o:spid="_x0000_s1026" style="position:absolute;margin-left:164.2pt;margin-top:-3.35pt;width:.5pt;height:1.25pt;z-index:251664896;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" path="m,16002r6097,l6097,,,,,16002xe" fillcolor="black" stroked="f" strokeweight="1pt">
                        <v:path arrowok="t"/>
                        <w10:wrap anchorx="page" anchory="line"/>
                      </v:shape>
                    </w:pict>
                  </mc:Fallback>
                </mc:AlternateContent>
              </w:r>
              <w:r w:rsidRPr="007F360A">
                <w:rPr>
                  <w:rFonts w:asciiTheme="minorHAnsi" w:hAnsiTheme="minorHAnsi" w:cstheme="minorHAnsi"/>
                  <w:color w:val="000000"/>
                  <w:sz w:val="22"/>
                  <w:szCs w:val="22"/>
                  <w:rPrChange w:id="934" w:author="Love, Willie" w:date="2023-09-21T15:41:00Z">
                    <w:rPr>
                      <w:rFonts w:ascii="Calibri" w:hAnsi="Calibri" w:cs="Calibri"/>
                      <w:color w:val="000000"/>
                      <w:sz w:val="22"/>
                      <w:szCs w:val="22"/>
                    </w:rPr>
                  </w:rPrChange>
                </w:rPr>
                <w:t>1.50 </w:t>
              </w:r>
              <w:r w:rsidRPr="007F360A">
                <w:rPr>
                  <w:rFonts w:asciiTheme="minorHAnsi" w:hAnsiTheme="minorHAnsi" w:cstheme="minorHAnsi"/>
                  <w:sz w:val="22"/>
                  <w:szCs w:val="22"/>
                  <w:rPrChange w:id="935" w:author="Love, Willie" w:date="2023-09-21T15:41:00Z">
                    <w:rPr>
                      <w:rFonts w:cs="Times New Roman"/>
                      <w:sz w:val="22"/>
                      <w:szCs w:val="22"/>
                    </w:rPr>
                  </w:rPrChange>
                </w:rPr>
                <w:t xml:space="preserve"> </w:t>
              </w:r>
            </w:ins>
            <w:del w:id="936" w:author="Love, Willie" w:date="2023-09-21T15:21:00Z">
              <w:r w:rsidRPr="007F360A" w:rsidDel="00A84C83">
                <w:rPr>
                  <w:rFonts w:asciiTheme="minorHAnsi" w:hAnsiTheme="minorHAnsi" w:cstheme="minorHAnsi"/>
                  <w:bCs/>
                  <w:sz w:val="22"/>
                  <w:szCs w:val="22"/>
                  <w:rPrChange w:id="937" w:author="Love, Willie" w:date="2023-09-21T15:41:00Z">
                    <w:rPr>
                      <w:rFonts w:cstheme="minorHAnsi"/>
                      <w:bCs/>
                      <w:sz w:val="20"/>
                      <w:szCs w:val="20"/>
                    </w:rPr>
                  </w:rPrChange>
                </w:rPr>
                <w:delText>1.20</w:delText>
              </w:r>
            </w:del>
          </w:p>
        </w:tc>
      </w:tr>
      <w:tr w:rsidR="00CF21A0" w:rsidRPr="007F360A" w14:paraId="1F555F4E" w14:textId="77777777" w:rsidTr="00A84C8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Change w:id="938" w:author="Love, Willie" w:date="2023-09-21T15:21: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
          </w:tblPrExChange>
        </w:tblPrEx>
        <w:trPr>
          <w:trHeight w:val="274"/>
          <w:jc w:val="center"/>
          <w:trPrChange w:id="939" w:author="Love, Willie" w:date="2023-09-21T15:21:00Z">
            <w:trPr>
              <w:gridAfter w:val="0"/>
              <w:trHeight w:val="274"/>
              <w:jc w:val="center"/>
            </w:trPr>
          </w:trPrChange>
        </w:trPr>
        <w:tc>
          <w:tcPr>
            <w:tcW w:w="0" w:type="auto"/>
            <w:shd w:val="clear" w:color="auto" w:fill="auto"/>
            <w:tcMar>
              <w:top w:w="15" w:type="dxa"/>
              <w:left w:w="15" w:type="dxa"/>
              <w:bottom w:w="0" w:type="dxa"/>
              <w:right w:w="15" w:type="dxa"/>
            </w:tcMar>
            <w:vAlign w:val="center"/>
            <w:hideMark/>
            <w:tcPrChange w:id="940" w:author="Love, Willie" w:date="2023-09-21T15:21:00Z">
              <w:tcPr>
                <w:tcW w:w="0" w:type="auto"/>
                <w:shd w:val="clear" w:color="auto" w:fill="auto"/>
                <w:tcMar>
                  <w:top w:w="15" w:type="dxa"/>
                  <w:left w:w="15" w:type="dxa"/>
                  <w:bottom w:w="0" w:type="dxa"/>
                  <w:right w:w="15" w:type="dxa"/>
                </w:tcMar>
                <w:vAlign w:val="center"/>
                <w:hideMark/>
              </w:tcPr>
            </w:tcPrChange>
          </w:tcPr>
          <w:p w14:paraId="76F40501"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41" w:author="Love, Willie" w:date="2023-09-21T15:41:00Z">
                  <w:rPr>
                    <w:rFonts w:cstheme="minorHAnsi"/>
                    <w:bCs/>
                    <w:sz w:val="20"/>
                    <w:szCs w:val="20"/>
                  </w:rPr>
                </w:rPrChange>
              </w:rPr>
            </w:pPr>
            <w:r w:rsidRPr="007F360A">
              <w:rPr>
                <w:rFonts w:asciiTheme="minorHAnsi" w:hAnsiTheme="minorHAnsi" w:cstheme="minorHAnsi"/>
                <w:bCs/>
                <w:sz w:val="22"/>
                <w:szCs w:val="22"/>
                <w:rPrChange w:id="942" w:author="Love, Willie" w:date="2023-09-21T15:41:00Z">
                  <w:rPr>
                    <w:rFonts w:cstheme="minorHAnsi"/>
                    <w:bCs/>
                    <w:sz w:val="20"/>
                    <w:szCs w:val="20"/>
                  </w:rPr>
                </w:rPrChange>
              </w:rPr>
              <w:t>Tier 3</w:t>
            </w:r>
          </w:p>
        </w:tc>
        <w:tc>
          <w:tcPr>
            <w:tcW w:w="0" w:type="auto"/>
            <w:shd w:val="clear" w:color="auto" w:fill="auto"/>
            <w:tcMar>
              <w:top w:w="15" w:type="dxa"/>
              <w:left w:w="15" w:type="dxa"/>
              <w:bottom w:w="0" w:type="dxa"/>
              <w:right w:w="15" w:type="dxa"/>
            </w:tcMar>
            <w:vAlign w:val="center"/>
            <w:hideMark/>
            <w:tcPrChange w:id="943" w:author="Love, Willie" w:date="2023-09-21T15:21:00Z">
              <w:tcPr>
                <w:tcW w:w="0" w:type="auto"/>
                <w:gridSpan w:val="2"/>
                <w:shd w:val="clear" w:color="auto" w:fill="auto"/>
                <w:tcMar>
                  <w:top w:w="15" w:type="dxa"/>
                  <w:left w:w="15" w:type="dxa"/>
                  <w:bottom w:w="0" w:type="dxa"/>
                  <w:right w:w="15" w:type="dxa"/>
                </w:tcMar>
                <w:vAlign w:val="center"/>
                <w:hideMark/>
              </w:tcPr>
            </w:tcPrChange>
          </w:tcPr>
          <w:p w14:paraId="0A70E6A3"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44" w:author="Love, Willie" w:date="2023-09-21T15:41:00Z">
                  <w:rPr>
                    <w:rFonts w:cstheme="minorHAnsi"/>
                    <w:bCs/>
                    <w:sz w:val="20"/>
                    <w:szCs w:val="20"/>
                  </w:rPr>
                </w:rPrChange>
              </w:rPr>
            </w:pPr>
            <w:r w:rsidRPr="007F360A">
              <w:rPr>
                <w:rFonts w:asciiTheme="minorHAnsi" w:hAnsiTheme="minorHAnsi" w:cstheme="minorHAnsi"/>
                <w:bCs/>
                <w:sz w:val="22"/>
                <w:szCs w:val="22"/>
                <w:rPrChange w:id="945" w:author="Love, Willie" w:date="2023-09-21T15:41:00Z">
                  <w:rPr>
                    <w:rFonts w:cstheme="minorHAnsi"/>
                    <w:bCs/>
                    <w:sz w:val="20"/>
                    <w:szCs w:val="20"/>
                  </w:rPr>
                </w:rPrChange>
              </w:rPr>
              <w:t>40%</w:t>
            </w:r>
          </w:p>
        </w:tc>
        <w:tc>
          <w:tcPr>
            <w:tcW w:w="0" w:type="auto"/>
            <w:shd w:val="clear" w:color="auto" w:fill="auto"/>
            <w:tcMar>
              <w:top w:w="15" w:type="dxa"/>
              <w:left w:w="15" w:type="dxa"/>
              <w:bottom w:w="0" w:type="dxa"/>
              <w:right w:w="15" w:type="dxa"/>
            </w:tcMar>
            <w:hideMark/>
            <w:tcPrChange w:id="946" w:author="Love, Willie" w:date="2023-09-21T15:21:00Z">
              <w:tcPr>
                <w:tcW w:w="0" w:type="auto"/>
                <w:gridSpan w:val="2"/>
                <w:shd w:val="clear" w:color="auto" w:fill="auto"/>
                <w:tcMar>
                  <w:top w:w="15" w:type="dxa"/>
                  <w:left w:w="15" w:type="dxa"/>
                  <w:bottom w:w="0" w:type="dxa"/>
                  <w:right w:w="15" w:type="dxa"/>
                </w:tcMar>
                <w:vAlign w:val="center"/>
                <w:hideMark/>
              </w:tcPr>
            </w:tcPrChange>
          </w:tcPr>
          <w:p w14:paraId="284CA4A7" w14:textId="69E0914D" w:rsidR="00CF21A0" w:rsidRPr="007F360A" w:rsidRDefault="00CF21A0" w:rsidP="00CF21A0">
            <w:pPr>
              <w:pStyle w:val="BodyText"/>
              <w:tabs>
                <w:tab w:val="left" w:pos="460"/>
              </w:tabs>
              <w:ind w:left="460" w:right="707"/>
              <w:rPr>
                <w:rFonts w:asciiTheme="minorHAnsi" w:hAnsiTheme="minorHAnsi" w:cstheme="minorHAnsi"/>
                <w:bCs/>
                <w:sz w:val="22"/>
                <w:szCs w:val="22"/>
                <w:rPrChange w:id="947" w:author="Love, Willie" w:date="2023-09-21T15:41:00Z">
                  <w:rPr>
                    <w:rFonts w:cstheme="minorHAnsi"/>
                    <w:bCs/>
                    <w:sz w:val="20"/>
                    <w:szCs w:val="20"/>
                  </w:rPr>
                </w:rPrChange>
              </w:rPr>
            </w:pPr>
            <w:ins w:id="948" w:author="Love, Willie" w:date="2023-09-21T15:21:00Z">
              <w:r w:rsidRPr="007F360A">
                <w:rPr>
                  <w:rFonts w:asciiTheme="minorHAnsi" w:hAnsiTheme="minorHAnsi" w:cstheme="minorHAnsi"/>
                  <w:noProof/>
                  <w:sz w:val="22"/>
                  <w:szCs w:val="22"/>
                  <w:rPrChange w:id="949" w:author="Love, Willie" w:date="2023-09-21T15:41:00Z">
                    <w:rPr>
                      <w:noProof/>
                    </w:rPr>
                  </w:rPrChange>
                </w:rPr>
                <mc:AlternateContent>
                  <mc:Choice Requires="wps">
                    <w:drawing>
                      <wp:anchor distT="0" distB="0" distL="114300" distR="114300" simplePos="0" relativeHeight="251667968" behindDoc="0" locked="0" layoutInCell="1" allowOverlap="1" wp14:anchorId="6733287D" wp14:editId="30A5245E">
                        <wp:simplePos x="0" y="0"/>
                        <wp:positionH relativeFrom="page">
                          <wp:posOffset>762</wp:posOffset>
                        </wp:positionH>
                        <wp:positionV relativeFrom="line">
                          <wp:posOffset>-41846</wp:posOffset>
                        </wp:positionV>
                        <wp:extent cx="6097" cy="16002"/>
                        <wp:effectExtent l="0" t="0" r="0" b="0"/>
                        <wp:wrapNone/>
                        <wp:docPr id="197" name="Freeform 197"/>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FE7342E" id="Freeform 197" o:spid="_x0000_s1026" style="position:absolute;margin-left:.05pt;margin-top:-3.3pt;width:.5pt;height:1.25pt;z-index:251667968;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" path="m,16002r6097,l6097,,,,,16002xe" fillcolor="black" stroked="f" strokeweight="1pt">
                        <v:path arrowok="t"/>
                        <w10:wrap anchorx="page" anchory="line"/>
                      </v:shape>
                    </w:pict>
                  </mc:Fallback>
                </mc:AlternateContent>
              </w:r>
              <w:r w:rsidRPr="007F360A">
                <w:rPr>
                  <w:rFonts w:asciiTheme="minorHAnsi" w:hAnsiTheme="minorHAnsi" w:cstheme="minorHAnsi"/>
                  <w:noProof/>
                  <w:sz w:val="22"/>
                  <w:szCs w:val="22"/>
                  <w:rPrChange w:id="950" w:author="Love, Willie" w:date="2023-09-21T15:41:00Z">
                    <w:rPr>
                      <w:noProof/>
                    </w:rPr>
                  </w:rPrChange>
                </w:rPr>
                <mc:AlternateContent>
                  <mc:Choice Requires="wps">
                    <w:drawing>
                      <wp:anchor distT="0" distB="0" distL="114300" distR="114300" simplePos="0" relativeHeight="251671040" behindDoc="0" locked="0" layoutInCell="1" allowOverlap="1" wp14:anchorId="4A7105A3" wp14:editId="6CF20FBC">
                        <wp:simplePos x="0" y="0"/>
                        <wp:positionH relativeFrom="page">
                          <wp:posOffset>2085594</wp:posOffset>
                        </wp:positionH>
                        <wp:positionV relativeFrom="line">
                          <wp:posOffset>-41846</wp:posOffset>
                        </wp:positionV>
                        <wp:extent cx="6097" cy="16002"/>
                        <wp:effectExtent l="0" t="0" r="0" b="0"/>
                        <wp:wrapNone/>
                        <wp:docPr id="198" name="Freeform 198"/>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BCFA536" id="Freeform 198" o:spid="_x0000_s1026" style="position:absolute;margin-left:164.2pt;margin-top:-3.3pt;width:.5pt;height:1.25pt;z-index:251671040;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" path="m,16002r6097,l6097,,,,,16002xe" fillcolor="black" stroked="f" strokeweight="1pt">
                        <v:path arrowok="t"/>
                        <w10:wrap anchorx="page" anchory="line"/>
                      </v:shape>
                    </w:pict>
                  </mc:Fallback>
                </mc:AlternateContent>
              </w:r>
              <w:r w:rsidRPr="007F360A">
                <w:rPr>
                  <w:rFonts w:asciiTheme="minorHAnsi" w:hAnsiTheme="minorHAnsi" w:cstheme="minorHAnsi"/>
                  <w:color w:val="000000"/>
                  <w:sz w:val="22"/>
                  <w:szCs w:val="22"/>
                  <w:rPrChange w:id="951" w:author="Love, Willie" w:date="2023-09-21T15:41:00Z">
                    <w:rPr>
                      <w:rFonts w:ascii="Calibri" w:hAnsi="Calibri" w:cs="Calibri"/>
                      <w:color w:val="000000"/>
                      <w:sz w:val="22"/>
                      <w:szCs w:val="22"/>
                    </w:rPr>
                  </w:rPrChange>
                </w:rPr>
                <w:t>1.0 </w:t>
              </w:r>
              <w:r w:rsidRPr="007F360A">
                <w:rPr>
                  <w:rFonts w:asciiTheme="minorHAnsi" w:hAnsiTheme="minorHAnsi" w:cstheme="minorHAnsi"/>
                  <w:sz w:val="22"/>
                  <w:szCs w:val="22"/>
                  <w:rPrChange w:id="952" w:author="Love, Willie" w:date="2023-09-21T15:41:00Z">
                    <w:rPr>
                      <w:rFonts w:cs="Times New Roman"/>
                      <w:sz w:val="22"/>
                      <w:szCs w:val="22"/>
                    </w:rPr>
                  </w:rPrChange>
                </w:rPr>
                <w:t xml:space="preserve"> </w:t>
              </w:r>
            </w:ins>
            <w:del w:id="953" w:author="Love, Willie" w:date="2023-09-21T15:21:00Z">
              <w:r w:rsidRPr="007F360A" w:rsidDel="00A84C83">
                <w:rPr>
                  <w:rFonts w:asciiTheme="minorHAnsi" w:hAnsiTheme="minorHAnsi" w:cstheme="minorHAnsi"/>
                  <w:bCs/>
                  <w:sz w:val="22"/>
                  <w:szCs w:val="22"/>
                  <w:rPrChange w:id="954" w:author="Love, Willie" w:date="2023-09-21T15:41:00Z">
                    <w:rPr>
                      <w:rFonts w:cstheme="minorHAnsi"/>
                      <w:bCs/>
                      <w:sz w:val="20"/>
                      <w:szCs w:val="20"/>
                    </w:rPr>
                  </w:rPrChange>
                </w:rPr>
                <w:delText>1.0</w:delText>
              </w:r>
            </w:del>
          </w:p>
        </w:tc>
      </w:tr>
      <w:tr w:rsidR="00CF21A0" w:rsidRPr="007F360A" w14:paraId="446AA568" w14:textId="77777777" w:rsidTr="00A84C8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Change w:id="955" w:author="Love, Willie" w:date="2023-09-21T15:21: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
          </w:tblPrExChange>
        </w:tblPrEx>
        <w:trPr>
          <w:trHeight w:val="274"/>
          <w:jc w:val="center"/>
          <w:trPrChange w:id="956" w:author="Love, Willie" w:date="2023-09-21T15:21:00Z">
            <w:trPr>
              <w:gridAfter w:val="0"/>
              <w:trHeight w:val="274"/>
              <w:jc w:val="center"/>
            </w:trPr>
          </w:trPrChange>
        </w:trPr>
        <w:tc>
          <w:tcPr>
            <w:tcW w:w="0" w:type="auto"/>
            <w:shd w:val="clear" w:color="auto" w:fill="auto"/>
            <w:tcMar>
              <w:top w:w="15" w:type="dxa"/>
              <w:left w:w="15" w:type="dxa"/>
              <w:bottom w:w="0" w:type="dxa"/>
              <w:right w:w="15" w:type="dxa"/>
            </w:tcMar>
            <w:vAlign w:val="center"/>
            <w:hideMark/>
            <w:tcPrChange w:id="957" w:author="Love, Willie" w:date="2023-09-21T15:21:00Z">
              <w:tcPr>
                <w:tcW w:w="0" w:type="auto"/>
                <w:shd w:val="clear" w:color="auto" w:fill="auto"/>
                <w:tcMar>
                  <w:top w:w="15" w:type="dxa"/>
                  <w:left w:w="15" w:type="dxa"/>
                  <w:bottom w:w="0" w:type="dxa"/>
                  <w:right w:w="15" w:type="dxa"/>
                </w:tcMar>
                <w:vAlign w:val="center"/>
                <w:hideMark/>
              </w:tcPr>
            </w:tcPrChange>
          </w:tcPr>
          <w:p w14:paraId="2935F580"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58" w:author="Love, Willie" w:date="2023-09-21T15:41:00Z">
                  <w:rPr>
                    <w:rFonts w:cstheme="minorHAnsi"/>
                    <w:bCs/>
                    <w:sz w:val="20"/>
                    <w:szCs w:val="20"/>
                  </w:rPr>
                </w:rPrChange>
              </w:rPr>
            </w:pPr>
            <w:r w:rsidRPr="007F360A">
              <w:rPr>
                <w:rFonts w:asciiTheme="minorHAnsi" w:hAnsiTheme="minorHAnsi" w:cstheme="minorHAnsi"/>
                <w:bCs/>
                <w:sz w:val="22"/>
                <w:szCs w:val="22"/>
                <w:rPrChange w:id="959" w:author="Love, Willie" w:date="2023-09-21T15:41:00Z">
                  <w:rPr>
                    <w:rFonts w:cstheme="minorHAnsi"/>
                    <w:bCs/>
                    <w:sz w:val="20"/>
                    <w:szCs w:val="20"/>
                  </w:rPr>
                </w:rPrChange>
              </w:rPr>
              <w:t>Tier 4</w:t>
            </w:r>
          </w:p>
        </w:tc>
        <w:tc>
          <w:tcPr>
            <w:tcW w:w="0" w:type="auto"/>
            <w:shd w:val="clear" w:color="auto" w:fill="auto"/>
            <w:tcMar>
              <w:top w:w="15" w:type="dxa"/>
              <w:left w:w="15" w:type="dxa"/>
              <w:bottom w:w="0" w:type="dxa"/>
              <w:right w:w="15" w:type="dxa"/>
            </w:tcMar>
            <w:vAlign w:val="center"/>
            <w:hideMark/>
            <w:tcPrChange w:id="960" w:author="Love, Willie" w:date="2023-09-21T15:21:00Z">
              <w:tcPr>
                <w:tcW w:w="0" w:type="auto"/>
                <w:gridSpan w:val="2"/>
                <w:shd w:val="clear" w:color="auto" w:fill="auto"/>
                <w:tcMar>
                  <w:top w:w="15" w:type="dxa"/>
                  <w:left w:w="15" w:type="dxa"/>
                  <w:bottom w:w="0" w:type="dxa"/>
                  <w:right w:w="15" w:type="dxa"/>
                </w:tcMar>
                <w:vAlign w:val="center"/>
                <w:hideMark/>
              </w:tcPr>
            </w:tcPrChange>
          </w:tcPr>
          <w:p w14:paraId="1617F1E4"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61" w:author="Love, Willie" w:date="2023-09-21T15:41:00Z">
                  <w:rPr>
                    <w:rFonts w:cstheme="minorHAnsi"/>
                    <w:bCs/>
                    <w:sz w:val="20"/>
                    <w:szCs w:val="20"/>
                  </w:rPr>
                </w:rPrChange>
              </w:rPr>
            </w:pPr>
            <w:r w:rsidRPr="007F360A">
              <w:rPr>
                <w:rFonts w:asciiTheme="minorHAnsi" w:hAnsiTheme="minorHAnsi" w:cstheme="minorHAnsi"/>
                <w:bCs/>
                <w:sz w:val="22"/>
                <w:szCs w:val="22"/>
                <w:rPrChange w:id="962" w:author="Love, Willie" w:date="2023-09-21T15:41:00Z">
                  <w:rPr>
                    <w:rFonts w:cstheme="minorHAnsi"/>
                    <w:bCs/>
                    <w:sz w:val="20"/>
                    <w:szCs w:val="20"/>
                  </w:rPr>
                </w:rPrChange>
              </w:rPr>
              <w:t>20%</w:t>
            </w:r>
          </w:p>
        </w:tc>
        <w:tc>
          <w:tcPr>
            <w:tcW w:w="0" w:type="auto"/>
            <w:shd w:val="clear" w:color="auto" w:fill="auto"/>
            <w:tcMar>
              <w:top w:w="15" w:type="dxa"/>
              <w:left w:w="15" w:type="dxa"/>
              <w:bottom w:w="0" w:type="dxa"/>
              <w:right w:w="15" w:type="dxa"/>
            </w:tcMar>
            <w:hideMark/>
            <w:tcPrChange w:id="963" w:author="Love, Willie" w:date="2023-09-21T15:21:00Z">
              <w:tcPr>
                <w:tcW w:w="0" w:type="auto"/>
                <w:gridSpan w:val="2"/>
                <w:shd w:val="clear" w:color="auto" w:fill="auto"/>
                <w:tcMar>
                  <w:top w:w="15" w:type="dxa"/>
                  <w:left w:w="15" w:type="dxa"/>
                  <w:bottom w:w="0" w:type="dxa"/>
                  <w:right w:w="15" w:type="dxa"/>
                </w:tcMar>
                <w:vAlign w:val="center"/>
                <w:hideMark/>
              </w:tcPr>
            </w:tcPrChange>
          </w:tcPr>
          <w:p w14:paraId="2FA768C2" w14:textId="2728BD3D" w:rsidR="00CF21A0" w:rsidRPr="007F360A" w:rsidRDefault="00CF21A0" w:rsidP="00CF21A0">
            <w:pPr>
              <w:pStyle w:val="BodyText"/>
              <w:tabs>
                <w:tab w:val="left" w:pos="460"/>
              </w:tabs>
              <w:ind w:left="460" w:right="707"/>
              <w:rPr>
                <w:rFonts w:asciiTheme="minorHAnsi" w:hAnsiTheme="minorHAnsi" w:cstheme="minorHAnsi"/>
                <w:bCs/>
                <w:sz w:val="22"/>
                <w:szCs w:val="22"/>
                <w:rPrChange w:id="964" w:author="Love, Willie" w:date="2023-09-21T15:41:00Z">
                  <w:rPr>
                    <w:rFonts w:cstheme="minorHAnsi"/>
                    <w:bCs/>
                    <w:sz w:val="20"/>
                    <w:szCs w:val="20"/>
                  </w:rPr>
                </w:rPrChange>
              </w:rPr>
            </w:pPr>
            <w:ins w:id="965" w:author="Love, Willie" w:date="2023-09-21T15:21:00Z">
              <w:r w:rsidRPr="007F360A">
                <w:rPr>
                  <w:rFonts w:asciiTheme="minorHAnsi" w:hAnsiTheme="minorHAnsi" w:cstheme="minorHAnsi"/>
                  <w:noProof/>
                  <w:sz w:val="22"/>
                  <w:szCs w:val="22"/>
                  <w:rPrChange w:id="966" w:author="Love, Willie" w:date="2023-09-21T15:41:00Z">
                    <w:rPr>
                      <w:noProof/>
                    </w:rPr>
                  </w:rPrChange>
                </w:rPr>
                <mc:AlternateContent>
                  <mc:Choice Requires="wps">
                    <w:drawing>
                      <wp:anchor distT="0" distB="0" distL="114300" distR="114300" simplePos="0" relativeHeight="251674112" behindDoc="0" locked="0" layoutInCell="1" allowOverlap="1" wp14:anchorId="60F09C0F" wp14:editId="099FCF8F">
                        <wp:simplePos x="0" y="0"/>
                        <wp:positionH relativeFrom="page">
                          <wp:posOffset>762</wp:posOffset>
                        </wp:positionH>
                        <wp:positionV relativeFrom="line">
                          <wp:posOffset>-41846</wp:posOffset>
                        </wp:positionV>
                        <wp:extent cx="6097" cy="16002"/>
                        <wp:effectExtent l="0" t="0" r="0" b="0"/>
                        <wp:wrapNone/>
                        <wp:docPr id="201" name="Freeform 201"/>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157E945" id="Freeform 201" o:spid="_x0000_s1026" style="position:absolute;margin-left:.05pt;margin-top:-3.3pt;width:.5pt;height:1.25pt;z-index:251674112;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" path="m,16002r6097,l6097,,,,,16002xe" fillcolor="black" stroked="f" strokeweight="1pt">
                        <v:path arrowok="t"/>
                        <w10:wrap anchorx="page" anchory="line"/>
                      </v:shape>
                    </w:pict>
                  </mc:Fallback>
                </mc:AlternateContent>
              </w:r>
              <w:r w:rsidRPr="007F360A">
                <w:rPr>
                  <w:rFonts w:asciiTheme="minorHAnsi" w:hAnsiTheme="minorHAnsi" w:cstheme="minorHAnsi"/>
                  <w:noProof/>
                  <w:sz w:val="22"/>
                  <w:szCs w:val="22"/>
                  <w:rPrChange w:id="967" w:author="Love, Willie" w:date="2023-09-21T15:41:00Z">
                    <w:rPr>
                      <w:noProof/>
                    </w:rPr>
                  </w:rPrChange>
                </w:rPr>
                <mc:AlternateContent>
                  <mc:Choice Requires="wps">
                    <w:drawing>
                      <wp:anchor distT="0" distB="0" distL="114300" distR="114300" simplePos="0" relativeHeight="251677184" behindDoc="0" locked="0" layoutInCell="1" allowOverlap="1" wp14:anchorId="52EA47D6" wp14:editId="00D2C100">
                        <wp:simplePos x="0" y="0"/>
                        <wp:positionH relativeFrom="page">
                          <wp:posOffset>2085594</wp:posOffset>
                        </wp:positionH>
                        <wp:positionV relativeFrom="line">
                          <wp:posOffset>-41846</wp:posOffset>
                        </wp:positionV>
                        <wp:extent cx="6097" cy="16002"/>
                        <wp:effectExtent l="0" t="0" r="0" b="0"/>
                        <wp:wrapNone/>
                        <wp:docPr id="202" name="Freeform 202"/>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822DFF7" id="Freeform 202" o:spid="_x0000_s1026" style="position:absolute;margin-left:164.2pt;margin-top:-3.3pt;width:.5pt;height:1.25pt;z-index:251677184;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" path="m,16002r6097,l6097,,,,,16002xe" fillcolor="black" stroked="f" strokeweight="1pt">
                        <v:path arrowok="t"/>
                        <w10:wrap anchorx="page" anchory="line"/>
                      </v:shape>
                    </w:pict>
                  </mc:Fallback>
                </mc:AlternateContent>
              </w:r>
              <w:r w:rsidRPr="007F360A">
                <w:rPr>
                  <w:rFonts w:asciiTheme="minorHAnsi" w:hAnsiTheme="minorHAnsi" w:cstheme="minorHAnsi"/>
                  <w:color w:val="000000"/>
                  <w:sz w:val="22"/>
                  <w:szCs w:val="22"/>
                  <w:rPrChange w:id="968" w:author="Love, Willie" w:date="2023-09-21T15:41:00Z">
                    <w:rPr>
                      <w:rFonts w:ascii="Calibri" w:hAnsi="Calibri" w:cs="Calibri"/>
                      <w:color w:val="000000"/>
                      <w:sz w:val="22"/>
                      <w:szCs w:val="22"/>
                    </w:rPr>
                  </w:rPrChange>
                </w:rPr>
                <w:t>0.50 </w:t>
              </w:r>
              <w:r w:rsidRPr="007F360A">
                <w:rPr>
                  <w:rFonts w:asciiTheme="minorHAnsi" w:hAnsiTheme="minorHAnsi" w:cstheme="minorHAnsi"/>
                  <w:sz w:val="22"/>
                  <w:szCs w:val="22"/>
                  <w:rPrChange w:id="969" w:author="Love, Willie" w:date="2023-09-21T15:41:00Z">
                    <w:rPr>
                      <w:rFonts w:cs="Times New Roman"/>
                      <w:sz w:val="22"/>
                      <w:szCs w:val="22"/>
                    </w:rPr>
                  </w:rPrChange>
                </w:rPr>
                <w:t xml:space="preserve"> </w:t>
              </w:r>
            </w:ins>
            <w:del w:id="970" w:author="Love, Willie" w:date="2023-09-21T15:21:00Z">
              <w:r w:rsidRPr="007F360A" w:rsidDel="00A84C83">
                <w:rPr>
                  <w:rFonts w:asciiTheme="minorHAnsi" w:hAnsiTheme="minorHAnsi" w:cstheme="minorHAnsi"/>
                  <w:bCs/>
                  <w:sz w:val="22"/>
                  <w:szCs w:val="22"/>
                  <w:rPrChange w:id="971" w:author="Love, Willie" w:date="2023-09-21T15:41:00Z">
                    <w:rPr>
                      <w:rFonts w:cstheme="minorHAnsi"/>
                      <w:bCs/>
                      <w:sz w:val="20"/>
                      <w:szCs w:val="20"/>
                    </w:rPr>
                  </w:rPrChange>
                </w:rPr>
                <w:delText>0.8</w:delText>
              </w:r>
            </w:del>
          </w:p>
        </w:tc>
      </w:tr>
      <w:tr w:rsidR="00CF21A0" w:rsidRPr="007F360A" w14:paraId="0D96B166" w14:textId="77777777" w:rsidTr="00A84C8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Change w:id="972" w:author="Love, Willie" w:date="2023-09-21T15:21: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Ex>
          </w:tblPrExChange>
        </w:tblPrEx>
        <w:trPr>
          <w:trHeight w:val="274"/>
          <w:jc w:val="center"/>
          <w:trPrChange w:id="973" w:author="Love, Willie" w:date="2023-09-21T15:21:00Z">
            <w:trPr>
              <w:gridAfter w:val="0"/>
              <w:trHeight w:val="274"/>
              <w:jc w:val="center"/>
            </w:trPr>
          </w:trPrChange>
        </w:trPr>
        <w:tc>
          <w:tcPr>
            <w:tcW w:w="0" w:type="auto"/>
            <w:shd w:val="clear" w:color="auto" w:fill="auto"/>
            <w:tcMar>
              <w:top w:w="15" w:type="dxa"/>
              <w:left w:w="15" w:type="dxa"/>
              <w:bottom w:w="0" w:type="dxa"/>
              <w:right w:w="15" w:type="dxa"/>
            </w:tcMar>
            <w:vAlign w:val="center"/>
            <w:hideMark/>
            <w:tcPrChange w:id="974" w:author="Love, Willie" w:date="2023-09-21T15:21:00Z">
              <w:tcPr>
                <w:tcW w:w="0" w:type="auto"/>
                <w:shd w:val="clear" w:color="auto" w:fill="auto"/>
                <w:tcMar>
                  <w:top w:w="15" w:type="dxa"/>
                  <w:left w:w="15" w:type="dxa"/>
                  <w:bottom w:w="0" w:type="dxa"/>
                  <w:right w:w="15" w:type="dxa"/>
                </w:tcMar>
                <w:vAlign w:val="center"/>
                <w:hideMark/>
              </w:tcPr>
            </w:tcPrChange>
          </w:tcPr>
          <w:p w14:paraId="4A5852D5"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75" w:author="Love, Willie" w:date="2023-09-21T15:41:00Z">
                  <w:rPr>
                    <w:rFonts w:cstheme="minorHAnsi"/>
                    <w:bCs/>
                    <w:sz w:val="20"/>
                    <w:szCs w:val="20"/>
                  </w:rPr>
                </w:rPrChange>
              </w:rPr>
            </w:pPr>
            <w:r w:rsidRPr="007F360A">
              <w:rPr>
                <w:rFonts w:asciiTheme="minorHAnsi" w:hAnsiTheme="minorHAnsi" w:cstheme="minorHAnsi"/>
                <w:bCs/>
                <w:sz w:val="22"/>
                <w:szCs w:val="22"/>
                <w:rPrChange w:id="976" w:author="Love, Willie" w:date="2023-09-21T15:41:00Z">
                  <w:rPr>
                    <w:rFonts w:cstheme="minorHAnsi"/>
                    <w:bCs/>
                    <w:sz w:val="20"/>
                    <w:szCs w:val="20"/>
                  </w:rPr>
                </w:rPrChange>
              </w:rPr>
              <w:t>Tier 5</w:t>
            </w:r>
          </w:p>
        </w:tc>
        <w:tc>
          <w:tcPr>
            <w:tcW w:w="0" w:type="auto"/>
            <w:shd w:val="clear" w:color="auto" w:fill="auto"/>
            <w:tcMar>
              <w:top w:w="15" w:type="dxa"/>
              <w:left w:w="15" w:type="dxa"/>
              <w:bottom w:w="0" w:type="dxa"/>
              <w:right w:w="15" w:type="dxa"/>
            </w:tcMar>
            <w:vAlign w:val="center"/>
            <w:hideMark/>
            <w:tcPrChange w:id="977" w:author="Love, Willie" w:date="2023-09-21T15:21:00Z">
              <w:tcPr>
                <w:tcW w:w="0" w:type="auto"/>
                <w:gridSpan w:val="2"/>
                <w:shd w:val="clear" w:color="auto" w:fill="auto"/>
                <w:tcMar>
                  <w:top w:w="15" w:type="dxa"/>
                  <w:left w:w="15" w:type="dxa"/>
                  <w:bottom w:w="0" w:type="dxa"/>
                  <w:right w:w="15" w:type="dxa"/>
                </w:tcMar>
                <w:vAlign w:val="center"/>
                <w:hideMark/>
              </w:tcPr>
            </w:tcPrChange>
          </w:tcPr>
          <w:p w14:paraId="396E9D3B" w14:textId="77777777" w:rsidR="00CF21A0" w:rsidRPr="007F360A" w:rsidRDefault="00CF21A0" w:rsidP="00CF21A0">
            <w:pPr>
              <w:pStyle w:val="BodyText"/>
              <w:tabs>
                <w:tab w:val="left" w:pos="460"/>
              </w:tabs>
              <w:ind w:left="460" w:right="707"/>
              <w:rPr>
                <w:rFonts w:asciiTheme="minorHAnsi" w:hAnsiTheme="minorHAnsi" w:cstheme="minorHAnsi"/>
                <w:bCs/>
                <w:sz w:val="22"/>
                <w:szCs w:val="22"/>
                <w:rPrChange w:id="978" w:author="Love, Willie" w:date="2023-09-21T15:41:00Z">
                  <w:rPr>
                    <w:rFonts w:cstheme="minorHAnsi"/>
                    <w:bCs/>
                    <w:sz w:val="20"/>
                    <w:szCs w:val="20"/>
                  </w:rPr>
                </w:rPrChange>
              </w:rPr>
            </w:pPr>
            <w:r w:rsidRPr="007F360A">
              <w:rPr>
                <w:rFonts w:asciiTheme="minorHAnsi" w:hAnsiTheme="minorHAnsi" w:cstheme="minorHAnsi"/>
                <w:bCs/>
                <w:sz w:val="22"/>
                <w:szCs w:val="22"/>
                <w:rPrChange w:id="979" w:author="Love, Willie" w:date="2023-09-21T15:41:00Z">
                  <w:rPr>
                    <w:rFonts w:cstheme="minorHAnsi"/>
                    <w:bCs/>
                    <w:sz w:val="20"/>
                    <w:szCs w:val="20"/>
                  </w:rPr>
                </w:rPrChange>
              </w:rPr>
              <w:t>10%</w:t>
            </w:r>
          </w:p>
        </w:tc>
        <w:tc>
          <w:tcPr>
            <w:tcW w:w="0" w:type="auto"/>
            <w:shd w:val="clear" w:color="auto" w:fill="auto"/>
            <w:tcMar>
              <w:top w:w="15" w:type="dxa"/>
              <w:left w:w="15" w:type="dxa"/>
              <w:bottom w:w="0" w:type="dxa"/>
              <w:right w:w="15" w:type="dxa"/>
            </w:tcMar>
            <w:hideMark/>
            <w:tcPrChange w:id="980" w:author="Love, Willie" w:date="2023-09-21T15:21:00Z">
              <w:tcPr>
                <w:tcW w:w="0" w:type="auto"/>
                <w:gridSpan w:val="2"/>
                <w:shd w:val="clear" w:color="auto" w:fill="auto"/>
                <w:tcMar>
                  <w:top w:w="15" w:type="dxa"/>
                  <w:left w:w="15" w:type="dxa"/>
                  <w:bottom w:w="0" w:type="dxa"/>
                  <w:right w:w="15" w:type="dxa"/>
                </w:tcMar>
                <w:vAlign w:val="center"/>
                <w:hideMark/>
              </w:tcPr>
            </w:tcPrChange>
          </w:tcPr>
          <w:p w14:paraId="6392B0D4" w14:textId="0E7867AB" w:rsidR="00CF21A0" w:rsidRPr="007F360A" w:rsidRDefault="00CF21A0" w:rsidP="00CF21A0">
            <w:pPr>
              <w:pStyle w:val="BodyText"/>
              <w:tabs>
                <w:tab w:val="left" w:pos="460"/>
              </w:tabs>
              <w:ind w:left="460" w:right="707"/>
              <w:rPr>
                <w:rFonts w:asciiTheme="minorHAnsi" w:hAnsiTheme="minorHAnsi" w:cstheme="minorHAnsi"/>
                <w:bCs/>
                <w:sz w:val="22"/>
                <w:szCs w:val="22"/>
                <w:rPrChange w:id="981" w:author="Love, Willie" w:date="2023-09-21T15:41:00Z">
                  <w:rPr>
                    <w:rFonts w:cstheme="minorHAnsi"/>
                    <w:bCs/>
                    <w:sz w:val="20"/>
                    <w:szCs w:val="20"/>
                  </w:rPr>
                </w:rPrChange>
              </w:rPr>
            </w:pPr>
            <w:ins w:id="982" w:author="Love, Willie" w:date="2023-09-21T15:21:00Z">
              <w:r w:rsidRPr="007F360A">
                <w:rPr>
                  <w:rFonts w:asciiTheme="minorHAnsi" w:hAnsiTheme="minorHAnsi" w:cstheme="minorHAnsi"/>
                  <w:noProof/>
                  <w:sz w:val="22"/>
                  <w:szCs w:val="22"/>
                  <w:rPrChange w:id="983" w:author="Love, Willie" w:date="2023-09-21T15:41:00Z">
                    <w:rPr>
                      <w:noProof/>
                    </w:rPr>
                  </w:rPrChange>
                </w:rPr>
                <mc:AlternateContent>
                  <mc:Choice Requires="wps">
                    <w:drawing>
                      <wp:anchor distT="0" distB="0" distL="114300" distR="114300" simplePos="0" relativeHeight="251680256" behindDoc="0" locked="0" layoutInCell="1" allowOverlap="1" wp14:anchorId="3C2DCC32" wp14:editId="43FF7DC8">
                        <wp:simplePos x="0" y="0"/>
                        <wp:positionH relativeFrom="page">
                          <wp:posOffset>762</wp:posOffset>
                        </wp:positionH>
                        <wp:positionV relativeFrom="line">
                          <wp:posOffset>-36132</wp:posOffset>
                        </wp:positionV>
                        <wp:extent cx="6097" cy="16002"/>
                        <wp:effectExtent l="0" t="0" r="0" b="0"/>
                        <wp:wrapNone/>
                        <wp:docPr id="205" name="Freeform 205"/>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0F64AF2" id="Freeform 205" o:spid="_x0000_s1026" style="position:absolute;margin-left:.05pt;margin-top:-2.85pt;width:.5pt;height:1.25pt;z-index:251680256;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" path="m,16002r6097,l6097,,,,,16002xe" fillcolor="black" stroked="f" strokeweight="1pt">
                        <v:path arrowok="t"/>
                        <w10:wrap anchorx="page" anchory="line"/>
                      </v:shape>
                    </w:pict>
                  </mc:Fallback>
                </mc:AlternateContent>
              </w:r>
              <w:r w:rsidRPr="007F360A">
                <w:rPr>
                  <w:rFonts w:asciiTheme="minorHAnsi" w:hAnsiTheme="minorHAnsi" w:cstheme="minorHAnsi"/>
                  <w:noProof/>
                  <w:sz w:val="22"/>
                  <w:szCs w:val="22"/>
                  <w:rPrChange w:id="984" w:author="Love, Willie" w:date="2023-09-21T15:41:00Z">
                    <w:rPr>
                      <w:noProof/>
                    </w:rPr>
                  </w:rPrChange>
                </w:rPr>
                <mc:AlternateContent>
                  <mc:Choice Requires="wps">
                    <w:drawing>
                      <wp:anchor distT="0" distB="0" distL="114300" distR="114300" simplePos="0" relativeHeight="251683328" behindDoc="0" locked="0" layoutInCell="1" allowOverlap="1" wp14:anchorId="3B893B1F" wp14:editId="1AADE975">
                        <wp:simplePos x="0" y="0"/>
                        <wp:positionH relativeFrom="page">
                          <wp:posOffset>2085594</wp:posOffset>
                        </wp:positionH>
                        <wp:positionV relativeFrom="line">
                          <wp:posOffset>-36132</wp:posOffset>
                        </wp:positionV>
                        <wp:extent cx="6097" cy="16002"/>
                        <wp:effectExtent l="0" t="0" r="0" b="0"/>
                        <wp:wrapNone/>
                        <wp:docPr id="206" name="Freeform 206"/>
                        <wp:cNvGraphicFramePr/>
                        <a:graphic xmlns:a="http://schemas.openxmlformats.org/drawingml/2006/main">
                          <a:graphicData uri="http://schemas.microsoft.com/office/word/2010/wordprocessingShape">
                            <wps:wsp>
                              <wps:cNvSpPr/>
                              <wps:spPr>
                                <a:xfrm>
                                  <a:off x="0" y="0"/>
                                  <a:ext cx="6097" cy="16002"/>
                                </a:xfrm>
                                <a:custGeom>
                                  <a:avLst/>
                                  <a:gdLst/>
                                  <a:ahLst/>
                                  <a:cxnLst/>
                                  <a:rect l="l" t="t" r="r" b="b"/>
                                  <a:pathLst>
                                    <a:path w="6097" h="16002">
                                      <a:moveTo>
                                        <a:pt x="0" y="16002"/>
                                      </a:moveTo>
                                      <a:lnTo>
                                        <a:pt x="6097" y="16002"/>
                                      </a:lnTo>
                                      <a:lnTo>
                                        <a:pt x="6097" y="0"/>
                                      </a:lnTo>
                                      <a:lnTo>
                                        <a:pt x="0" y="0"/>
                                      </a:lnTo>
                                      <a:lnTo>
                                        <a:pt x="0" y="16002"/>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EC928F5" id="Freeform 206" o:spid="_x0000_s1026" style="position:absolute;margin-left:164.2pt;margin-top:-2.85pt;width:.5pt;height:1.25pt;z-index:251683328;visibility:visible;mso-wrap-style:square;mso-wrap-distance-left:9pt;mso-wrap-distance-top:0;mso-wrap-distance-right:9pt;mso-wrap-distance-bottom:0;mso-position-horizontal:absolute;mso-position-horizontal-relative:page;mso-position-vertical:absolute;mso-position-vertical-relative:line;v-text-anchor:top" coordsize="609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" path="m,16002r6097,l6097,,,,,16002xe" fillcolor="black" stroked="f" strokeweight="1pt">
                        <v:path arrowok="t"/>
                        <w10:wrap anchorx="page" anchory="line"/>
                      </v:shape>
                    </w:pict>
                  </mc:Fallback>
                </mc:AlternateContent>
              </w:r>
              <w:r w:rsidRPr="007F360A">
                <w:rPr>
                  <w:rFonts w:asciiTheme="minorHAnsi" w:hAnsiTheme="minorHAnsi" w:cstheme="minorHAnsi"/>
                  <w:noProof/>
                  <w:sz w:val="22"/>
                  <w:szCs w:val="22"/>
                  <w:rPrChange w:id="985" w:author="Love, Willie" w:date="2023-09-21T15:41:00Z">
                    <w:rPr>
                      <w:noProof/>
                    </w:rPr>
                  </w:rPrChange>
                </w:rPr>
                <mc:AlternateContent>
                  <mc:Choice Requires="wps">
                    <w:drawing>
                      <wp:anchor distT="0" distB="0" distL="114300" distR="114300" simplePos="0" relativeHeight="251686400" behindDoc="0" locked="0" layoutInCell="1" allowOverlap="1" wp14:anchorId="1CE1F523" wp14:editId="23860C12">
                        <wp:simplePos x="0" y="0"/>
                        <wp:positionH relativeFrom="page">
                          <wp:posOffset>2085594</wp:posOffset>
                        </wp:positionH>
                        <wp:positionV relativeFrom="line">
                          <wp:posOffset>154368</wp:posOffset>
                        </wp:positionV>
                        <wp:extent cx="6097" cy="6096"/>
                        <wp:effectExtent l="0" t="0" r="0" b="0"/>
                        <wp:wrapNone/>
                        <wp:docPr id="207" name="Freeform 207"/>
                        <wp:cNvGraphicFramePr/>
                        <a:graphic xmlns:a="http://schemas.openxmlformats.org/drawingml/2006/main">
                          <a:graphicData uri="http://schemas.microsoft.com/office/word/2010/wordprocessingShape">
                            <wps:wsp>
                              <wps:cNvSpPr/>
                              <wps:spPr>
                                <a:xfrm>
                                  <a:off x="0" y="0"/>
                                  <a:ext cx="6097" cy="6096"/>
                                </a:xfrm>
                                <a:custGeom>
                                  <a:avLst/>
                                  <a:gdLst/>
                                  <a:ahLst/>
                                  <a:cxnLst/>
                                  <a:rect l="l" t="t" r="r" b="b"/>
                                  <a:pathLst>
                                    <a:path w="6097" h="6096">
                                      <a:moveTo>
                                        <a:pt x="0" y="6096"/>
                                      </a:moveTo>
                                      <a:lnTo>
                                        <a:pt x="6097" y="6096"/>
                                      </a:lnTo>
                                      <a:lnTo>
                                        <a:pt x="6097"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81623FF" id="Freeform 207" o:spid="_x0000_s1026" style="position:absolute;margin-left:164.2pt;margin-top:12.15pt;width:.5pt;height:.5pt;z-index:251686400;visibility:visible;mso-wrap-style:square;mso-wrap-distance-left:9pt;mso-wrap-distance-top:0;mso-wrap-distance-right:9pt;mso-wrap-distance-bottom:0;mso-position-horizontal:absolute;mso-position-horizontal-relative:page;mso-position-vertical:absolute;mso-position-vertical-relative:line;v-text-anchor:top" coordsize="60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CR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3nEncwGiV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" path="m,6096r6097,l6097,,,,,6096xe" fillcolor="black" stroked="f" strokeweight="1pt">
                        <v:path arrowok="t"/>
                        <w10:wrap anchorx="page" anchory="line"/>
                      </v:shape>
                    </w:pict>
                  </mc:Fallback>
                </mc:AlternateContent>
              </w:r>
              <w:r w:rsidRPr="007F360A">
                <w:rPr>
                  <w:rFonts w:asciiTheme="minorHAnsi" w:hAnsiTheme="minorHAnsi" w:cstheme="minorHAnsi"/>
                  <w:color w:val="000000"/>
                  <w:sz w:val="22"/>
                  <w:szCs w:val="22"/>
                  <w:rPrChange w:id="986" w:author="Love, Willie" w:date="2023-09-21T15:41:00Z">
                    <w:rPr>
                      <w:rFonts w:ascii="Calibri" w:hAnsi="Calibri" w:cs="Calibri"/>
                      <w:color w:val="000000"/>
                      <w:sz w:val="22"/>
                      <w:szCs w:val="22"/>
                    </w:rPr>
                  </w:rPrChange>
                </w:rPr>
                <w:t>0.25 </w:t>
              </w:r>
              <w:r w:rsidRPr="007F360A">
                <w:rPr>
                  <w:rFonts w:asciiTheme="minorHAnsi" w:hAnsiTheme="minorHAnsi" w:cstheme="minorHAnsi"/>
                  <w:sz w:val="22"/>
                  <w:szCs w:val="22"/>
                  <w:rPrChange w:id="987" w:author="Love, Willie" w:date="2023-09-21T15:41:00Z">
                    <w:rPr>
                      <w:rFonts w:cs="Times New Roman"/>
                      <w:sz w:val="22"/>
                      <w:szCs w:val="22"/>
                    </w:rPr>
                  </w:rPrChange>
                </w:rPr>
                <w:t xml:space="preserve"> </w:t>
              </w:r>
            </w:ins>
            <w:del w:id="988" w:author="Love, Willie" w:date="2023-09-21T15:21:00Z">
              <w:r w:rsidRPr="007F360A" w:rsidDel="00A84C83">
                <w:rPr>
                  <w:rFonts w:asciiTheme="minorHAnsi" w:hAnsiTheme="minorHAnsi" w:cstheme="minorHAnsi"/>
                  <w:bCs/>
                  <w:sz w:val="22"/>
                  <w:szCs w:val="22"/>
                  <w:rPrChange w:id="989" w:author="Love, Willie" w:date="2023-09-21T15:41:00Z">
                    <w:rPr>
                      <w:rFonts w:cstheme="minorHAnsi"/>
                      <w:bCs/>
                      <w:sz w:val="20"/>
                      <w:szCs w:val="20"/>
                    </w:rPr>
                  </w:rPrChange>
                </w:rPr>
                <w:delText>0</w:delText>
              </w:r>
            </w:del>
          </w:p>
        </w:tc>
      </w:tr>
    </w:tbl>
    <w:p w14:paraId="69205D9C" w14:textId="77777777" w:rsidR="00837E9F" w:rsidRPr="007F360A" w:rsidRDefault="00837E9F" w:rsidP="00837E9F">
      <w:pPr>
        <w:widowControl/>
        <w:rPr>
          <w:rFonts w:eastAsia="Times New Roman" w:cstheme="minorHAnsi"/>
          <w:bCs/>
          <w:rPrChange w:id="990" w:author="Love, Willie" w:date="2023-09-21T15:41:00Z">
            <w:rPr>
              <w:rFonts w:ascii="Times New Roman" w:eastAsia="Times New Roman" w:hAnsi="Times New Roman" w:cs="Times New Roman"/>
              <w:bCs/>
              <w:sz w:val="24"/>
              <w:szCs w:val="20"/>
            </w:rPr>
          </w:rPrChange>
        </w:rPr>
      </w:pPr>
    </w:p>
    <w:p w14:paraId="6FC7AE4A" w14:textId="2494BF85" w:rsidR="0055287F" w:rsidRPr="008B3034" w:rsidRDefault="0055287F">
      <w:pPr>
        <w:pStyle w:val="ListParagraph"/>
        <w:numPr>
          <w:ilvl w:val="0"/>
          <w:numId w:val="22"/>
        </w:numPr>
        <w:tabs>
          <w:tab w:val="left" w:pos="1179"/>
        </w:tabs>
        <w:spacing w:before="269" w:line="275" w:lineRule="exact"/>
        <w:rPr>
          <w:ins w:id="991" w:author="Love, Willie" w:date="2023-09-21T15:22:00Z"/>
          <w:rFonts w:cstheme="minorHAnsi"/>
          <w:color w:val="010302"/>
          <w:rPrChange w:id="992" w:author="Love, Willie" w:date="2023-09-21T15:45:00Z">
            <w:rPr>
              <w:ins w:id="993" w:author="Love, Willie" w:date="2023-09-21T15:22:00Z"/>
              <w:rFonts w:ascii="Times New Roman" w:hAnsi="Times New Roman" w:cs="Times New Roman"/>
              <w:color w:val="010302"/>
            </w:rPr>
          </w:rPrChange>
        </w:rPr>
        <w:pPrChange w:id="994" w:author="Love, Willie" w:date="2023-09-21T15:45:00Z">
          <w:pPr>
            <w:tabs>
              <w:tab w:val="left" w:pos="1179"/>
            </w:tabs>
            <w:spacing w:before="269" w:line="275" w:lineRule="exact"/>
            <w:ind w:left="820"/>
          </w:pPr>
        </w:pPrChange>
      </w:pPr>
      <w:ins w:id="995" w:author="Love, Willie" w:date="2023-09-21T15:22:00Z">
        <w:r w:rsidRPr="008B3034">
          <w:rPr>
            <w:rFonts w:cstheme="minorHAnsi"/>
            <w:color w:val="000000"/>
            <w:rPrChange w:id="996" w:author="Love, Willie" w:date="2023-09-21T15:45:00Z">
              <w:rPr>
                <w:rFonts w:ascii="Calibri" w:hAnsi="Calibri" w:cs="Calibri"/>
                <w:color w:val="000000"/>
              </w:rPr>
            </w:rPrChange>
          </w:rPr>
          <w:t>The star ratin</w:t>
        </w:r>
        <w:r w:rsidRPr="008B3034">
          <w:rPr>
            <w:rFonts w:cstheme="minorHAnsi"/>
            <w:color w:val="000000"/>
            <w:spacing w:val="-1"/>
            <w:rPrChange w:id="997" w:author="Love, Willie" w:date="2023-09-21T15:45:00Z">
              <w:rPr>
                <w:rFonts w:ascii="Calibri" w:hAnsi="Calibri" w:cs="Calibri"/>
                <w:color w:val="000000"/>
                <w:spacing w:val="-1"/>
              </w:rPr>
            </w:rPrChange>
          </w:rPr>
          <w:t xml:space="preserve">g </w:t>
        </w:r>
        <w:r w:rsidRPr="008B3034">
          <w:rPr>
            <w:rFonts w:cstheme="minorHAnsi"/>
            <w:color w:val="000000"/>
            <w:rPrChange w:id="998" w:author="Love, Willie" w:date="2023-09-21T15:45:00Z">
              <w:rPr>
                <w:rFonts w:ascii="Calibri" w:hAnsi="Calibri" w:cs="Calibri"/>
                <w:color w:val="000000"/>
              </w:rPr>
            </w:rPrChange>
          </w:rPr>
          <w:t>payout for a given month will be base</w:t>
        </w:r>
        <w:r w:rsidRPr="008B3034">
          <w:rPr>
            <w:rFonts w:cstheme="minorHAnsi"/>
            <w:color w:val="000000"/>
            <w:spacing w:val="-1"/>
            <w:rPrChange w:id="999" w:author="Love, Willie" w:date="2023-09-21T15:45:00Z">
              <w:rPr>
                <w:rFonts w:ascii="Calibri" w:hAnsi="Calibri" w:cs="Calibri"/>
                <w:color w:val="000000"/>
                <w:spacing w:val="-1"/>
              </w:rPr>
            </w:rPrChange>
          </w:rPr>
          <w:t xml:space="preserve">d </w:t>
        </w:r>
        <w:r w:rsidRPr="008B3034">
          <w:rPr>
            <w:rFonts w:cstheme="minorHAnsi"/>
            <w:color w:val="000000"/>
            <w:rPrChange w:id="1000" w:author="Love, Willie" w:date="2023-09-21T15:45:00Z">
              <w:rPr>
                <w:rFonts w:ascii="Calibri" w:hAnsi="Calibri" w:cs="Calibri"/>
                <w:color w:val="000000"/>
              </w:rPr>
            </w:rPrChange>
          </w:rPr>
          <w:t>on averag</w:t>
        </w:r>
        <w:r w:rsidRPr="008B3034">
          <w:rPr>
            <w:rFonts w:cstheme="minorHAnsi"/>
            <w:color w:val="000000"/>
            <w:spacing w:val="1"/>
            <w:rPrChange w:id="1001" w:author="Love, Willie" w:date="2023-09-21T15:45:00Z">
              <w:rPr>
                <w:rFonts w:ascii="Calibri" w:hAnsi="Calibri" w:cs="Calibri"/>
                <w:color w:val="000000"/>
                <w:spacing w:val="1"/>
              </w:rPr>
            </w:rPrChange>
          </w:rPr>
          <w:t xml:space="preserve">e </w:t>
        </w:r>
        <w:r w:rsidRPr="008B3034">
          <w:rPr>
            <w:rFonts w:cstheme="minorHAnsi"/>
            <w:color w:val="000000"/>
            <w:rPrChange w:id="1002" w:author="Love, Willie" w:date="2023-09-21T15:45:00Z">
              <w:rPr>
                <w:rFonts w:ascii="Calibri" w:hAnsi="Calibri" w:cs="Calibri"/>
                <w:color w:val="000000"/>
              </w:rPr>
            </w:rPrChange>
          </w:rPr>
          <w:t>star rating at an individual agent level </w:t>
        </w:r>
        <w:r w:rsidRPr="008B3034">
          <w:rPr>
            <w:rFonts w:cstheme="minorHAnsi"/>
            <w:rPrChange w:id="1003" w:author="Love, Willie" w:date="2023-09-21T15:45:00Z">
              <w:rPr>
                <w:rFonts w:ascii="Times New Roman" w:hAnsi="Times New Roman" w:cs="Times New Roman"/>
              </w:rPr>
            </w:rPrChange>
          </w:rPr>
          <w:t xml:space="preserve"> </w:t>
        </w:r>
      </w:ins>
    </w:p>
    <w:p w14:paraId="5A76407F" w14:textId="3F4BFA4F" w:rsidR="0055287F" w:rsidRPr="008B3034" w:rsidRDefault="0055287F">
      <w:pPr>
        <w:pStyle w:val="ListParagraph"/>
        <w:numPr>
          <w:ilvl w:val="0"/>
          <w:numId w:val="22"/>
        </w:numPr>
        <w:tabs>
          <w:tab w:val="left" w:pos="1229"/>
        </w:tabs>
        <w:spacing w:line="275" w:lineRule="exact"/>
        <w:rPr>
          <w:ins w:id="1004" w:author="Love, Willie" w:date="2023-09-21T15:22:00Z"/>
          <w:rFonts w:cstheme="minorHAnsi"/>
          <w:color w:val="010302"/>
          <w:rPrChange w:id="1005" w:author="Love, Willie" w:date="2023-09-21T15:46:00Z">
            <w:rPr>
              <w:ins w:id="1006" w:author="Love, Willie" w:date="2023-09-21T15:22:00Z"/>
              <w:rFonts w:ascii="Times New Roman" w:hAnsi="Times New Roman" w:cs="Times New Roman"/>
              <w:color w:val="010302"/>
            </w:rPr>
          </w:rPrChange>
        </w:rPr>
        <w:pPrChange w:id="1007" w:author="Love, Willie" w:date="2023-09-21T15:46:00Z">
          <w:pPr>
            <w:tabs>
              <w:tab w:val="left" w:pos="1229"/>
            </w:tabs>
            <w:spacing w:line="275" w:lineRule="exact"/>
            <w:ind w:left="820"/>
          </w:pPr>
        </w:pPrChange>
      </w:pPr>
      <w:ins w:id="1008" w:author="Love, Willie" w:date="2023-09-21T15:22:00Z">
        <w:r w:rsidRPr="008B3034">
          <w:rPr>
            <w:rFonts w:cstheme="minorHAnsi"/>
            <w:color w:val="000000"/>
            <w:rPrChange w:id="1009" w:author="Love, Willie" w:date="2023-09-21T15:46:00Z">
              <w:rPr>
                <w:rFonts w:ascii="Calibri" w:hAnsi="Calibri" w:cs="Calibri"/>
                <w:color w:val="000000"/>
              </w:rPr>
            </w:rPrChange>
          </w:rPr>
          <w:t>The actual payou</w:t>
        </w:r>
        <w:r w:rsidRPr="008B3034">
          <w:rPr>
            <w:rFonts w:cstheme="minorHAnsi"/>
            <w:color w:val="000000"/>
            <w:spacing w:val="-1"/>
            <w:rPrChange w:id="1010" w:author="Love, Willie" w:date="2023-09-21T15:46:00Z">
              <w:rPr>
                <w:rFonts w:ascii="Calibri" w:hAnsi="Calibri" w:cs="Calibri"/>
                <w:color w:val="000000"/>
                <w:spacing w:val="-1"/>
              </w:rPr>
            </w:rPrChange>
          </w:rPr>
          <w:t xml:space="preserve">t </w:t>
        </w:r>
        <w:r w:rsidRPr="008B3034">
          <w:rPr>
            <w:rFonts w:cstheme="minorHAnsi"/>
            <w:color w:val="000000"/>
            <w:rPrChange w:id="1011" w:author="Love, Willie" w:date="2023-09-21T15:46:00Z">
              <w:rPr>
                <w:rFonts w:ascii="Calibri" w:hAnsi="Calibri" w:cs="Calibri"/>
                <w:color w:val="000000"/>
              </w:rPr>
            </w:rPrChange>
          </w:rPr>
          <w:t>pool for NP</w:t>
        </w:r>
        <w:r w:rsidRPr="008B3034">
          <w:rPr>
            <w:rFonts w:cstheme="minorHAnsi"/>
            <w:color w:val="000000"/>
            <w:spacing w:val="-1"/>
            <w:rPrChange w:id="1012" w:author="Love, Willie" w:date="2023-09-21T15:46:00Z">
              <w:rPr>
                <w:rFonts w:ascii="Calibri" w:hAnsi="Calibri" w:cs="Calibri"/>
                <w:color w:val="000000"/>
                <w:spacing w:val="-1"/>
              </w:rPr>
            </w:rPrChange>
          </w:rPr>
          <w:t xml:space="preserve">S </w:t>
        </w:r>
        <w:r w:rsidRPr="008B3034">
          <w:rPr>
            <w:rFonts w:cstheme="minorHAnsi"/>
            <w:color w:val="000000"/>
            <w:rPrChange w:id="1013" w:author="Love, Willie" w:date="2023-09-21T15:46:00Z">
              <w:rPr>
                <w:rFonts w:ascii="Calibri" w:hAnsi="Calibri" w:cs="Calibri"/>
                <w:color w:val="000000"/>
              </w:rPr>
            </w:rPrChange>
          </w:rPr>
          <w:t>payout will be distributed amon</w:t>
        </w:r>
        <w:r w:rsidRPr="008B3034">
          <w:rPr>
            <w:rFonts w:cstheme="minorHAnsi"/>
            <w:color w:val="000000"/>
            <w:spacing w:val="1"/>
            <w:rPrChange w:id="1014" w:author="Love, Willie" w:date="2023-09-21T15:46:00Z">
              <w:rPr>
                <w:rFonts w:ascii="Calibri" w:hAnsi="Calibri" w:cs="Calibri"/>
                <w:color w:val="000000"/>
                <w:spacing w:val="1"/>
              </w:rPr>
            </w:rPrChange>
          </w:rPr>
          <w:t xml:space="preserve">g </w:t>
        </w:r>
        <w:r w:rsidRPr="008B3034">
          <w:rPr>
            <w:rFonts w:cstheme="minorHAnsi"/>
            <w:color w:val="000000"/>
            <w:rPrChange w:id="1015" w:author="Love, Willie" w:date="2023-09-21T15:46:00Z">
              <w:rPr>
                <w:rFonts w:ascii="Calibri" w:hAnsi="Calibri" w:cs="Calibri"/>
                <w:color w:val="000000"/>
              </w:rPr>
            </w:rPrChange>
          </w:rPr>
          <w:t>all the RM’s qualified for NP</w:t>
        </w:r>
        <w:r w:rsidRPr="008B3034">
          <w:rPr>
            <w:rFonts w:cstheme="minorHAnsi"/>
            <w:color w:val="000000"/>
            <w:spacing w:val="-1"/>
            <w:rPrChange w:id="1016" w:author="Love, Willie" w:date="2023-09-21T15:46:00Z">
              <w:rPr>
                <w:rFonts w:ascii="Calibri" w:hAnsi="Calibri" w:cs="Calibri"/>
                <w:color w:val="000000"/>
                <w:spacing w:val="-1"/>
              </w:rPr>
            </w:rPrChange>
          </w:rPr>
          <w:t xml:space="preserve">S </w:t>
        </w:r>
        <w:r w:rsidRPr="008B3034">
          <w:rPr>
            <w:rFonts w:cstheme="minorHAnsi"/>
            <w:color w:val="000000"/>
            <w:rPrChange w:id="1017" w:author="Love, Willie" w:date="2023-09-21T15:46:00Z">
              <w:rPr>
                <w:rFonts w:ascii="Calibri" w:hAnsi="Calibri" w:cs="Calibri"/>
                <w:color w:val="000000"/>
              </w:rPr>
            </w:rPrChange>
          </w:rPr>
          <w:t>payout. </w:t>
        </w:r>
        <w:r w:rsidRPr="008B3034">
          <w:rPr>
            <w:rFonts w:cstheme="minorHAnsi"/>
            <w:rPrChange w:id="1018" w:author="Love, Willie" w:date="2023-09-21T15:46:00Z">
              <w:rPr>
                <w:rFonts w:ascii="Times New Roman" w:hAnsi="Times New Roman" w:cs="Times New Roman"/>
              </w:rPr>
            </w:rPrChange>
          </w:rPr>
          <w:t xml:space="preserve"> </w:t>
        </w:r>
      </w:ins>
    </w:p>
    <w:p w14:paraId="05952C78" w14:textId="458559F3" w:rsidR="0055287F" w:rsidRPr="008B3034" w:rsidRDefault="0055287F">
      <w:pPr>
        <w:pStyle w:val="ListParagraph"/>
        <w:numPr>
          <w:ilvl w:val="0"/>
          <w:numId w:val="22"/>
        </w:numPr>
        <w:tabs>
          <w:tab w:val="left" w:pos="1179"/>
        </w:tabs>
        <w:spacing w:line="275" w:lineRule="exact"/>
        <w:rPr>
          <w:ins w:id="1019" w:author="Love, Willie" w:date="2023-09-21T15:22:00Z"/>
          <w:rFonts w:cstheme="minorHAnsi"/>
          <w:color w:val="010302"/>
          <w:rPrChange w:id="1020" w:author="Love, Willie" w:date="2023-09-21T15:46:00Z">
            <w:rPr>
              <w:ins w:id="1021" w:author="Love, Willie" w:date="2023-09-21T15:22:00Z"/>
              <w:rFonts w:ascii="Times New Roman" w:hAnsi="Times New Roman" w:cs="Times New Roman"/>
              <w:color w:val="010302"/>
            </w:rPr>
          </w:rPrChange>
        </w:rPr>
        <w:pPrChange w:id="1022" w:author="Love, Willie" w:date="2023-09-21T15:46:00Z">
          <w:pPr>
            <w:tabs>
              <w:tab w:val="left" w:pos="1179"/>
            </w:tabs>
            <w:spacing w:line="275" w:lineRule="exact"/>
            <w:ind w:left="820"/>
          </w:pPr>
        </w:pPrChange>
      </w:pPr>
      <w:ins w:id="1023" w:author="Love, Willie" w:date="2023-09-21T15:22:00Z">
        <w:r w:rsidRPr="008B3034">
          <w:rPr>
            <w:rFonts w:cstheme="minorHAnsi"/>
            <w:color w:val="000000"/>
            <w:rPrChange w:id="1024" w:author="Love, Willie" w:date="2023-09-21T15:46:00Z">
              <w:rPr>
                <w:rFonts w:ascii="Calibri" w:hAnsi="Calibri" w:cs="Calibri"/>
                <w:color w:val="000000"/>
              </w:rPr>
            </w:rPrChange>
          </w:rPr>
          <w:t>An</w:t>
        </w:r>
        <w:r w:rsidRPr="008B3034">
          <w:rPr>
            <w:rFonts w:cstheme="minorHAnsi"/>
            <w:color w:val="000000"/>
            <w:spacing w:val="-2"/>
            <w:rPrChange w:id="1025" w:author="Love, Willie" w:date="2023-09-21T15:46:00Z">
              <w:rPr>
                <w:rFonts w:ascii="Calibri" w:hAnsi="Calibri" w:cs="Calibri"/>
                <w:color w:val="000000"/>
                <w:spacing w:val="-2"/>
              </w:rPr>
            </w:rPrChange>
          </w:rPr>
          <w:t xml:space="preserve">y </w:t>
        </w:r>
        <w:r w:rsidRPr="008B3034">
          <w:rPr>
            <w:rFonts w:cstheme="minorHAnsi"/>
            <w:color w:val="000000"/>
            <w:rPrChange w:id="1026" w:author="Love, Willie" w:date="2023-09-21T15:46:00Z">
              <w:rPr>
                <w:rFonts w:ascii="Calibri" w:hAnsi="Calibri" w:cs="Calibri"/>
                <w:color w:val="000000"/>
              </w:rPr>
            </w:rPrChange>
          </w:rPr>
          <w:t>employe</w:t>
        </w:r>
        <w:r w:rsidRPr="008B3034">
          <w:rPr>
            <w:rFonts w:cstheme="minorHAnsi"/>
            <w:color w:val="000000"/>
            <w:spacing w:val="-2"/>
            <w:rPrChange w:id="1027" w:author="Love, Willie" w:date="2023-09-21T15:46:00Z">
              <w:rPr>
                <w:rFonts w:ascii="Calibri" w:hAnsi="Calibri" w:cs="Calibri"/>
                <w:color w:val="000000"/>
                <w:spacing w:val="-2"/>
              </w:rPr>
            </w:rPrChange>
          </w:rPr>
          <w:t xml:space="preserve">e </w:t>
        </w:r>
        <w:r w:rsidRPr="008B3034">
          <w:rPr>
            <w:rFonts w:cstheme="minorHAnsi"/>
            <w:color w:val="000000"/>
            <w:rPrChange w:id="1028" w:author="Love, Willie" w:date="2023-09-21T15:46:00Z">
              <w:rPr>
                <w:rFonts w:ascii="Calibri" w:hAnsi="Calibri" w:cs="Calibri"/>
                <w:color w:val="000000"/>
              </w:rPr>
            </w:rPrChange>
          </w:rPr>
          <w:t>wh</w:t>
        </w:r>
        <w:r w:rsidRPr="008B3034">
          <w:rPr>
            <w:rFonts w:cstheme="minorHAnsi"/>
            <w:color w:val="000000"/>
            <w:spacing w:val="-1"/>
            <w:rPrChange w:id="1029" w:author="Love, Willie" w:date="2023-09-21T15:46:00Z">
              <w:rPr>
                <w:rFonts w:ascii="Calibri" w:hAnsi="Calibri" w:cs="Calibri"/>
                <w:color w:val="000000"/>
                <w:spacing w:val="-1"/>
              </w:rPr>
            </w:rPrChange>
          </w:rPr>
          <w:t xml:space="preserve">o </w:t>
        </w:r>
        <w:r w:rsidRPr="008B3034">
          <w:rPr>
            <w:rFonts w:cstheme="minorHAnsi"/>
            <w:color w:val="000000"/>
            <w:rPrChange w:id="1030" w:author="Love, Willie" w:date="2023-09-21T15:46:00Z">
              <w:rPr>
                <w:rFonts w:ascii="Calibri" w:hAnsi="Calibri" w:cs="Calibri"/>
                <w:color w:val="000000"/>
              </w:rPr>
            </w:rPrChange>
          </w:rPr>
          <w:t>hav</w:t>
        </w:r>
        <w:r w:rsidRPr="008B3034">
          <w:rPr>
            <w:rFonts w:cstheme="minorHAnsi"/>
            <w:color w:val="000000"/>
            <w:spacing w:val="-2"/>
            <w:rPrChange w:id="1031" w:author="Love, Willie" w:date="2023-09-21T15:46:00Z">
              <w:rPr>
                <w:rFonts w:ascii="Calibri" w:hAnsi="Calibri" w:cs="Calibri"/>
                <w:color w:val="000000"/>
                <w:spacing w:val="-2"/>
              </w:rPr>
            </w:rPrChange>
          </w:rPr>
          <w:t xml:space="preserve">e </w:t>
        </w:r>
        <w:r w:rsidRPr="008B3034">
          <w:rPr>
            <w:rFonts w:cstheme="minorHAnsi"/>
            <w:color w:val="000000"/>
            <w:rPrChange w:id="1032" w:author="Love, Willie" w:date="2023-09-21T15:46:00Z">
              <w:rPr>
                <w:rFonts w:ascii="Calibri" w:hAnsi="Calibri" w:cs="Calibri"/>
                <w:color w:val="000000"/>
              </w:rPr>
            </w:rPrChange>
          </w:rPr>
          <w:t>no</w:t>
        </w:r>
        <w:r w:rsidRPr="008B3034">
          <w:rPr>
            <w:rFonts w:cstheme="minorHAnsi"/>
            <w:color w:val="000000"/>
            <w:spacing w:val="-2"/>
            <w:rPrChange w:id="1033" w:author="Love, Willie" w:date="2023-09-21T15:46:00Z">
              <w:rPr>
                <w:rFonts w:ascii="Calibri" w:hAnsi="Calibri" w:cs="Calibri"/>
                <w:color w:val="000000"/>
                <w:spacing w:val="-2"/>
              </w:rPr>
            </w:rPrChange>
          </w:rPr>
          <w:t xml:space="preserve">t </w:t>
        </w:r>
        <w:r w:rsidRPr="008B3034">
          <w:rPr>
            <w:rFonts w:cstheme="minorHAnsi"/>
            <w:color w:val="000000"/>
            <w:rPrChange w:id="1034" w:author="Love, Willie" w:date="2023-09-21T15:46:00Z">
              <w:rPr>
                <w:rFonts w:ascii="Calibri" w:hAnsi="Calibri" w:cs="Calibri"/>
                <w:color w:val="000000"/>
              </w:rPr>
            </w:rPrChange>
          </w:rPr>
          <w:t>receive</w:t>
        </w:r>
        <w:r w:rsidRPr="008B3034">
          <w:rPr>
            <w:rFonts w:cstheme="minorHAnsi"/>
            <w:color w:val="000000"/>
            <w:spacing w:val="-1"/>
            <w:rPrChange w:id="1035" w:author="Love, Willie" w:date="2023-09-21T15:46:00Z">
              <w:rPr>
                <w:rFonts w:ascii="Calibri" w:hAnsi="Calibri" w:cs="Calibri"/>
                <w:color w:val="000000"/>
                <w:spacing w:val="-1"/>
              </w:rPr>
            </w:rPrChange>
          </w:rPr>
          <w:t xml:space="preserve">d </w:t>
        </w:r>
        <w:r w:rsidRPr="008B3034">
          <w:rPr>
            <w:rFonts w:cstheme="minorHAnsi"/>
            <w:color w:val="000000"/>
            <w:rPrChange w:id="1036" w:author="Love, Willie" w:date="2023-09-21T15:46:00Z">
              <w:rPr>
                <w:rFonts w:ascii="Calibri" w:hAnsi="Calibri" w:cs="Calibri"/>
                <w:color w:val="000000"/>
              </w:rPr>
            </w:rPrChange>
          </w:rPr>
          <w:t>an</w:t>
        </w:r>
        <w:r w:rsidRPr="008B3034">
          <w:rPr>
            <w:rFonts w:cstheme="minorHAnsi"/>
            <w:color w:val="000000"/>
            <w:spacing w:val="-2"/>
            <w:rPrChange w:id="1037" w:author="Love, Willie" w:date="2023-09-21T15:46:00Z">
              <w:rPr>
                <w:rFonts w:ascii="Calibri" w:hAnsi="Calibri" w:cs="Calibri"/>
                <w:color w:val="000000"/>
                <w:spacing w:val="-2"/>
              </w:rPr>
            </w:rPrChange>
          </w:rPr>
          <w:t xml:space="preserve">y </w:t>
        </w:r>
        <w:r w:rsidRPr="008B3034">
          <w:rPr>
            <w:rFonts w:cstheme="minorHAnsi"/>
            <w:color w:val="000000"/>
            <w:rPrChange w:id="1038" w:author="Love, Willie" w:date="2023-09-21T15:46:00Z">
              <w:rPr>
                <w:rFonts w:ascii="Calibri" w:hAnsi="Calibri" w:cs="Calibri"/>
                <w:color w:val="000000"/>
              </w:rPr>
            </w:rPrChange>
          </w:rPr>
          <w:t>Stell</w:t>
        </w:r>
        <w:r w:rsidRPr="008B3034">
          <w:rPr>
            <w:rFonts w:cstheme="minorHAnsi"/>
            <w:color w:val="000000"/>
            <w:spacing w:val="-1"/>
            <w:rPrChange w:id="1039" w:author="Love, Willie" w:date="2023-09-21T15:46:00Z">
              <w:rPr>
                <w:rFonts w:ascii="Calibri" w:hAnsi="Calibri" w:cs="Calibri"/>
                <w:color w:val="000000"/>
                <w:spacing w:val="-1"/>
              </w:rPr>
            </w:rPrChange>
          </w:rPr>
          <w:t xml:space="preserve">a </w:t>
        </w:r>
        <w:r w:rsidRPr="008B3034">
          <w:rPr>
            <w:rFonts w:cstheme="minorHAnsi"/>
            <w:color w:val="000000"/>
            <w:rPrChange w:id="1040" w:author="Love, Willie" w:date="2023-09-21T15:46:00Z">
              <w:rPr>
                <w:rFonts w:ascii="Calibri" w:hAnsi="Calibri" w:cs="Calibri"/>
                <w:color w:val="000000"/>
              </w:rPr>
            </w:rPrChange>
          </w:rPr>
          <w:t>survey</w:t>
        </w:r>
        <w:r w:rsidRPr="008B3034">
          <w:rPr>
            <w:rFonts w:cstheme="minorHAnsi"/>
            <w:color w:val="000000"/>
            <w:spacing w:val="-1"/>
            <w:rPrChange w:id="1041" w:author="Love, Willie" w:date="2023-09-21T15:46:00Z">
              <w:rPr>
                <w:rFonts w:ascii="Calibri" w:hAnsi="Calibri" w:cs="Calibri"/>
                <w:color w:val="000000"/>
                <w:spacing w:val="-1"/>
              </w:rPr>
            </w:rPrChange>
          </w:rPr>
          <w:t xml:space="preserve">s </w:t>
        </w:r>
        <w:r w:rsidRPr="008B3034">
          <w:rPr>
            <w:rFonts w:cstheme="minorHAnsi"/>
            <w:color w:val="000000"/>
            <w:rPrChange w:id="1042" w:author="Love, Willie" w:date="2023-09-21T15:46:00Z">
              <w:rPr>
                <w:rFonts w:ascii="Calibri" w:hAnsi="Calibri" w:cs="Calibri"/>
                <w:color w:val="000000"/>
              </w:rPr>
            </w:rPrChange>
          </w:rPr>
          <w:t>woul</w:t>
        </w:r>
        <w:r w:rsidRPr="008B3034">
          <w:rPr>
            <w:rFonts w:cstheme="minorHAnsi"/>
            <w:color w:val="000000"/>
            <w:spacing w:val="-2"/>
            <w:rPrChange w:id="1043" w:author="Love, Willie" w:date="2023-09-21T15:46:00Z">
              <w:rPr>
                <w:rFonts w:ascii="Calibri" w:hAnsi="Calibri" w:cs="Calibri"/>
                <w:color w:val="000000"/>
                <w:spacing w:val="-2"/>
              </w:rPr>
            </w:rPrChange>
          </w:rPr>
          <w:t xml:space="preserve">d </w:t>
        </w:r>
        <w:r w:rsidRPr="008B3034">
          <w:rPr>
            <w:rFonts w:cstheme="minorHAnsi"/>
            <w:color w:val="000000"/>
            <w:rPrChange w:id="1044" w:author="Love, Willie" w:date="2023-09-21T15:46:00Z">
              <w:rPr>
                <w:rFonts w:ascii="Calibri" w:hAnsi="Calibri" w:cs="Calibri"/>
                <w:color w:val="000000"/>
              </w:rPr>
            </w:rPrChange>
          </w:rPr>
          <w:t>ge</w:t>
        </w:r>
        <w:r w:rsidRPr="008B3034">
          <w:rPr>
            <w:rFonts w:cstheme="minorHAnsi"/>
            <w:color w:val="000000"/>
            <w:spacing w:val="-2"/>
            <w:rPrChange w:id="1045" w:author="Love, Willie" w:date="2023-09-21T15:46:00Z">
              <w:rPr>
                <w:rFonts w:ascii="Calibri" w:hAnsi="Calibri" w:cs="Calibri"/>
                <w:color w:val="000000"/>
                <w:spacing w:val="-2"/>
              </w:rPr>
            </w:rPrChange>
          </w:rPr>
          <w:t xml:space="preserve">t </w:t>
        </w:r>
        <w:r w:rsidRPr="008B3034">
          <w:rPr>
            <w:rFonts w:cstheme="minorHAnsi"/>
            <w:color w:val="000000"/>
            <w:rPrChange w:id="1046" w:author="Love, Willie" w:date="2023-09-21T15:46:00Z">
              <w:rPr>
                <w:rFonts w:ascii="Calibri" w:hAnsi="Calibri" w:cs="Calibri"/>
                <w:color w:val="000000"/>
              </w:rPr>
            </w:rPrChange>
          </w:rPr>
          <w:t>targe</w:t>
        </w:r>
        <w:r w:rsidRPr="008B3034">
          <w:rPr>
            <w:rFonts w:cstheme="minorHAnsi"/>
            <w:color w:val="000000"/>
            <w:spacing w:val="-2"/>
            <w:rPrChange w:id="1047" w:author="Love, Willie" w:date="2023-09-21T15:46:00Z">
              <w:rPr>
                <w:rFonts w:ascii="Calibri" w:hAnsi="Calibri" w:cs="Calibri"/>
                <w:color w:val="000000"/>
                <w:spacing w:val="-2"/>
              </w:rPr>
            </w:rPrChange>
          </w:rPr>
          <w:t xml:space="preserve">t </w:t>
        </w:r>
        <w:r w:rsidRPr="008B3034">
          <w:rPr>
            <w:rFonts w:cstheme="minorHAnsi"/>
            <w:color w:val="000000"/>
            <w:rPrChange w:id="1048" w:author="Love, Willie" w:date="2023-09-21T15:46:00Z">
              <w:rPr>
                <w:rFonts w:ascii="Calibri" w:hAnsi="Calibri" w:cs="Calibri"/>
                <w:color w:val="000000"/>
              </w:rPr>
            </w:rPrChange>
          </w:rPr>
          <w:t>pa</w:t>
        </w:r>
        <w:r w:rsidRPr="008B3034">
          <w:rPr>
            <w:rFonts w:cstheme="minorHAnsi"/>
            <w:color w:val="000000"/>
            <w:spacing w:val="-2"/>
            <w:rPrChange w:id="1049" w:author="Love, Willie" w:date="2023-09-21T15:46:00Z">
              <w:rPr>
                <w:rFonts w:ascii="Calibri" w:hAnsi="Calibri" w:cs="Calibri"/>
                <w:color w:val="000000"/>
                <w:spacing w:val="-2"/>
              </w:rPr>
            </w:rPrChange>
          </w:rPr>
          <w:t xml:space="preserve">y </w:t>
        </w:r>
        <w:r w:rsidRPr="008B3034">
          <w:rPr>
            <w:rFonts w:cstheme="minorHAnsi"/>
            <w:color w:val="000000"/>
            <w:rPrChange w:id="1050" w:author="Love, Willie" w:date="2023-09-21T15:46:00Z">
              <w:rPr>
                <w:rFonts w:ascii="Calibri" w:hAnsi="Calibri" w:cs="Calibri"/>
                <w:color w:val="000000"/>
              </w:rPr>
            </w:rPrChange>
          </w:rPr>
          <w:t>the</w:t>
        </w:r>
        <w:r w:rsidRPr="008B3034">
          <w:rPr>
            <w:rFonts w:cstheme="minorHAnsi"/>
            <w:color w:val="000000"/>
            <w:spacing w:val="-1"/>
            <w:rPrChange w:id="1051" w:author="Love, Willie" w:date="2023-09-21T15:46:00Z">
              <w:rPr>
                <w:rFonts w:ascii="Calibri" w:hAnsi="Calibri" w:cs="Calibri"/>
                <w:color w:val="000000"/>
                <w:spacing w:val="-1"/>
              </w:rPr>
            </w:rPrChange>
          </w:rPr>
          <w:t xml:space="preserve">y </w:t>
        </w:r>
        <w:r w:rsidRPr="008B3034">
          <w:rPr>
            <w:rFonts w:cstheme="minorHAnsi"/>
            <w:color w:val="000000"/>
            <w:rPrChange w:id="1052" w:author="Love, Willie" w:date="2023-09-21T15:46:00Z">
              <w:rPr>
                <w:rFonts w:ascii="Calibri" w:hAnsi="Calibri" w:cs="Calibri"/>
                <w:color w:val="000000"/>
              </w:rPr>
            </w:rPrChange>
          </w:rPr>
          <w:t>contribute</w:t>
        </w:r>
        <w:r w:rsidRPr="008B3034">
          <w:rPr>
            <w:rFonts w:cstheme="minorHAnsi"/>
            <w:color w:val="000000"/>
            <w:spacing w:val="-1"/>
            <w:rPrChange w:id="1053" w:author="Love, Willie" w:date="2023-09-21T15:46:00Z">
              <w:rPr>
                <w:rFonts w:ascii="Calibri" w:hAnsi="Calibri" w:cs="Calibri"/>
                <w:color w:val="000000"/>
                <w:spacing w:val="-1"/>
              </w:rPr>
            </w:rPrChange>
          </w:rPr>
          <w:t xml:space="preserve">d </w:t>
        </w:r>
        <w:r w:rsidRPr="008B3034">
          <w:rPr>
            <w:rFonts w:cstheme="minorHAnsi"/>
            <w:color w:val="000000"/>
            <w:rPrChange w:id="1054" w:author="Love, Willie" w:date="2023-09-21T15:46:00Z">
              <w:rPr>
                <w:rFonts w:ascii="Calibri" w:hAnsi="Calibri" w:cs="Calibri"/>
                <w:color w:val="000000"/>
              </w:rPr>
            </w:rPrChange>
          </w:rPr>
          <w:t>t</w:t>
        </w:r>
        <w:r w:rsidRPr="008B3034">
          <w:rPr>
            <w:rFonts w:cstheme="minorHAnsi"/>
            <w:color w:val="000000"/>
            <w:spacing w:val="-1"/>
            <w:rPrChange w:id="1055" w:author="Love, Willie" w:date="2023-09-21T15:46:00Z">
              <w:rPr>
                <w:rFonts w:ascii="Calibri" w:hAnsi="Calibri" w:cs="Calibri"/>
                <w:color w:val="000000"/>
                <w:spacing w:val="-1"/>
              </w:rPr>
            </w:rPrChange>
          </w:rPr>
          <w:t xml:space="preserve">o </w:t>
        </w:r>
        <w:r w:rsidRPr="008B3034">
          <w:rPr>
            <w:rFonts w:cstheme="minorHAnsi"/>
            <w:color w:val="000000"/>
            <w:rPrChange w:id="1056" w:author="Love, Willie" w:date="2023-09-21T15:46:00Z">
              <w:rPr>
                <w:rFonts w:ascii="Calibri" w:hAnsi="Calibri" w:cs="Calibri"/>
                <w:color w:val="000000"/>
              </w:rPr>
            </w:rPrChange>
          </w:rPr>
          <w:t>NP</w:t>
        </w:r>
        <w:r w:rsidRPr="008B3034">
          <w:rPr>
            <w:rFonts w:cstheme="minorHAnsi"/>
            <w:color w:val="000000"/>
            <w:spacing w:val="-2"/>
            <w:rPrChange w:id="1057" w:author="Love, Willie" w:date="2023-09-21T15:46:00Z">
              <w:rPr>
                <w:rFonts w:ascii="Calibri" w:hAnsi="Calibri" w:cs="Calibri"/>
                <w:color w:val="000000"/>
                <w:spacing w:val="-2"/>
              </w:rPr>
            </w:rPrChange>
          </w:rPr>
          <w:t xml:space="preserve">S </w:t>
        </w:r>
        <w:r w:rsidRPr="008B3034">
          <w:rPr>
            <w:rFonts w:cstheme="minorHAnsi"/>
            <w:color w:val="000000"/>
            <w:rPrChange w:id="1058" w:author="Love, Willie" w:date="2023-09-21T15:46:00Z">
              <w:rPr>
                <w:rFonts w:ascii="Calibri" w:hAnsi="Calibri" w:cs="Calibri"/>
                <w:color w:val="000000"/>
              </w:rPr>
            </w:rPrChange>
          </w:rPr>
          <w:t>pool</w:t>
        </w:r>
        <w:r w:rsidRPr="008B3034">
          <w:rPr>
            <w:rFonts w:cstheme="minorHAnsi"/>
            <w:rPrChange w:id="1059" w:author="Love, Willie" w:date="2023-09-21T15:46:00Z">
              <w:rPr>
                <w:rFonts w:ascii="Times New Roman" w:hAnsi="Times New Roman" w:cs="Times New Roman"/>
              </w:rPr>
            </w:rPrChange>
          </w:rPr>
          <w:t xml:space="preserve"> </w:t>
        </w:r>
      </w:ins>
    </w:p>
    <w:p w14:paraId="19B4156C" w14:textId="75635D35" w:rsidR="00837E9F" w:rsidRPr="007F360A" w:rsidDel="0055287F" w:rsidRDefault="00837E9F" w:rsidP="00837E9F">
      <w:pPr>
        <w:widowControl/>
        <w:numPr>
          <w:ilvl w:val="0"/>
          <w:numId w:val="12"/>
        </w:numPr>
        <w:contextualSpacing/>
        <w:jc w:val="both"/>
        <w:rPr>
          <w:del w:id="1060" w:author="Love, Willie" w:date="2023-09-21T15:22:00Z"/>
          <w:rFonts w:eastAsia="Times New Roman" w:cstheme="minorHAnsi"/>
          <w:bCs/>
          <w:rPrChange w:id="1061" w:author="Love, Willie" w:date="2023-09-21T15:41:00Z">
            <w:rPr>
              <w:del w:id="1062" w:author="Love, Willie" w:date="2023-09-21T15:22:00Z"/>
              <w:rFonts w:ascii="Times New Roman" w:eastAsia="Times New Roman" w:hAnsi="Times New Roman" w:cs="Times New Roman"/>
              <w:bCs/>
              <w:sz w:val="24"/>
              <w:szCs w:val="20"/>
            </w:rPr>
          </w:rPrChange>
        </w:rPr>
      </w:pPr>
      <w:del w:id="1063" w:author="Love, Willie" w:date="2023-09-21T15:22:00Z">
        <w:r w:rsidRPr="007F360A" w:rsidDel="0055287F">
          <w:rPr>
            <w:rFonts w:eastAsia="Times New Roman" w:cstheme="minorHAnsi"/>
            <w:bCs/>
            <w:rPrChange w:id="1064" w:author="Love, Willie" w:date="2023-09-21T15:41:00Z">
              <w:rPr>
                <w:rFonts w:ascii="Times New Roman" w:eastAsia="Times New Roman" w:hAnsi="Times New Roman" w:cs="Times New Roman"/>
                <w:bCs/>
                <w:sz w:val="24"/>
                <w:szCs w:val="20"/>
              </w:rPr>
            </w:rPrChange>
          </w:rPr>
          <w:delText xml:space="preserve">The NPS payout for a given month will be based on a rolling 3-month NPS score of the </w:delText>
        </w:r>
        <w:r w:rsidR="00FF1028" w:rsidRPr="007F360A" w:rsidDel="0055287F">
          <w:rPr>
            <w:rFonts w:eastAsia="Times New Roman" w:cstheme="minorHAnsi"/>
            <w:bCs/>
            <w:rPrChange w:id="1065" w:author="Love, Willie" w:date="2023-09-21T15:41:00Z">
              <w:rPr>
                <w:rFonts w:ascii="Times New Roman" w:eastAsia="Times New Roman" w:hAnsi="Times New Roman" w:cs="Times New Roman"/>
                <w:bCs/>
                <w:sz w:val="24"/>
                <w:szCs w:val="20"/>
              </w:rPr>
            </w:rPrChange>
          </w:rPr>
          <w:delText xml:space="preserve">individual </w:delText>
        </w:r>
      </w:del>
    </w:p>
    <w:p w14:paraId="2CA68B5B" w14:textId="7854FF00" w:rsidR="00837E9F" w:rsidRPr="007F360A" w:rsidDel="0055287F" w:rsidRDefault="00837E9F" w:rsidP="00837E9F">
      <w:pPr>
        <w:widowControl/>
        <w:numPr>
          <w:ilvl w:val="0"/>
          <w:numId w:val="12"/>
        </w:numPr>
        <w:contextualSpacing/>
        <w:jc w:val="both"/>
        <w:rPr>
          <w:del w:id="1066" w:author="Love, Willie" w:date="2023-09-21T15:22:00Z"/>
          <w:rFonts w:eastAsia="Times New Roman" w:cstheme="minorHAnsi"/>
          <w:bCs/>
          <w:rPrChange w:id="1067" w:author="Love, Willie" w:date="2023-09-21T15:41:00Z">
            <w:rPr>
              <w:del w:id="1068" w:author="Love, Willie" w:date="2023-09-21T15:22:00Z"/>
              <w:rFonts w:ascii="Times New Roman" w:eastAsia="Times New Roman" w:hAnsi="Times New Roman" w:cs="Times New Roman"/>
              <w:bCs/>
              <w:sz w:val="24"/>
              <w:szCs w:val="20"/>
            </w:rPr>
          </w:rPrChange>
        </w:rPr>
      </w:pPr>
      <w:del w:id="1069" w:author="Love, Willie" w:date="2023-09-21T15:22:00Z">
        <w:r w:rsidRPr="007F360A" w:rsidDel="0055287F">
          <w:rPr>
            <w:rFonts w:eastAsia="Times New Roman" w:cstheme="minorHAnsi"/>
            <w:bCs/>
            <w:rPrChange w:id="1070" w:author="Love, Willie" w:date="2023-09-21T15:41:00Z">
              <w:rPr>
                <w:rFonts w:ascii="Times New Roman" w:eastAsia="Times New Roman" w:hAnsi="Times New Roman" w:cs="Times New Roman"/>
                <w:bCs/>
                <w:sz w:val="24"/>
                <w:szCs w:val="20"/>
              </w:rPr>
            </w:rPrChange>
          </w:rPr>
          <w:delText>The actual payout pool for NPS payout will be distributed among all the RM’s qualified for NPS payout.</w:delText>
        </w:r>
      </w:del>
    </w:p>
    <w:p w14:paraId="0C3CE19A" w14:textId="77777777" w:rsidR="00837E9F" w:rsidRPr="007F360A" w:rsidRDefault="00837E9F" w:rsidP="00837E9F">
      <w:pPr>
        <w:widowControl/>
        <w:ind w:left="720"/>
        <w:contextualSpacing/>
        <w:jc w:val="both"/>
        <w:rPr>
          <w:rFonts w:eastAsia="Times New Roman" w:cstheme="minorHAnsi"/>
          <w:bCs/>
          <w:rPrChange w:id="1071" w:author="Love, Willie" w:date="2023-09-21T15:41:00Z">
            <w:rPr>
              <w:rFonts w:ascii="Times New Roman" w:eastAsia="Times New Roman" w:hAnsi="Times New Roman" w:cs="Times New Roman"/>
              <w:bCs/>
              <w:sz w:val="24"/>
              <w:szCs w:val="20"/>
            </w:rPr>
          </w:rPrChange>
        </w:rPr>
      </w:pPr>
    </w:p>
    <w:p w14:paraId="16A7859F" w14:textId="77777777" w:rsidR="00837E9F" w:rsidRPr="007F360A" w:rsidRDefault="00837E9F" w:rsidP="00837E9F">
      <w:pPr>
        <w:widowControl/>
        <w:jc w:val="both"/>
        <w:rPr>
          <w:ins w:id="1072" w:author="Lagman, Kristine Charrie" w:date="2022-04-30T00:05:00Z"/>
          <w:rFonts w:eastAsia="Times New Roman" w:cstheme="minorHAnsi"/>
          <w:color w:val="000000" w:themeColor="text1"/>
          <w:rPrChange w:id="1073" w:author="Love, Willie" w:date="2023-09-21T15:41:00Z">
            <w:rPr>
              <w:ins w:id="1074" w:author="Lagman, Kristine Charrie" w:date="2022-04-30T00:05:00Z"/>
              <w:rFonts w:ascii="Times New Roman" w:eastAsia="Times New Roman" w:hAnsi="Times New Roman" w:cs="Times New Roman"/>
              <w:color w:val="000000" w:themeColor="text1"/>
              <w:sz w:val="24"/>
              <w:szCs w:val="24"/>
            </w:rPr>
          </w:rPrChange>
        </w:rPr>
      </w:pPr>
      <w:r w:rsidRPr="007F360A">
        <w:rPr>
          <w:rFonts w:eastAsia="Times New Roman" w:cstheme="minorHAnsi"/>
          <w:b/>
          <w:color w:val="000000"/>
          <w:rPrChange w:id="1075" w:author="Love, Willie" w:date="2023-09-21T15:41:00Z">
            <w:rPr>
              <w:rFonts w:ascii="Times New Roman" w:eastAsia="Times New Roman" w:hAnsi="Times New Roman" w:cs="Times New Roman"/>
              <w:b/>
              <w:color w:val="000000"/>
              <w:sz w:val="24"/>
              <w:szCs w:val="24"/>
            </w:rPr>
          </w:rPrChange>
        </w:rPr>
        <w:t>Quality Assurance</w:t>
      </w:r>
      <w:r w:rsidRPr="007F360A">
        <w:rPr>
          <w:rFonts w:eastAsia="Times New Roman" w:cstheme="minorHAnsi"/>
          <w:color w:val="000000" w:themeColor="text1"/>
          <w:rPrChange w:id="1076" w:author="Love, Willie" w:date="2023-09-21T15:41:00Z">
            <w:rPr>
              <w:rFonts w:ascii="Times New Roman" w:eastAsia="Times New Roman" w:hAnsi="Times New Roman" w:cs="Times New Roman"/>
              <w:color w:val="000000" w:themeColor="text1"/>
              <w:sz w:val="24"/>
              <w:szCs w:val="24"/>
            </w:rPr>
          </w:rPrChange>
        </w:rPr>
        <w:t>:</w:t>
      </w:r>
    </w:p>
    <w:p w14:paraId="33BDF2D7" w14:textId="77777777" w:rsidR="004B6E6B" w:rsidRPr="007F360A" w:rsidRDefault="004B6E6B" w:rsidP="00837E9F">
      <w:pPr>
        <w:widowControl/>
        <w:jc w:val="both"/>
        <w:rPr>
          <w:rFonts w:eastAsia="Times New Roman" w:cstheme="minorHAnsi"/>
          <w:color w:val="000000" w:themeColor="text1"/>
          <w:rPrChange w:id="1077" w:author="Love, Willie" w:date="2023-09-21T15:41:00Z">
            <w:rPr>
              <w:rFonts w:ascii="Times New Roman" w:eastAsia="Times New Roman" w:hAnsi="Times New Roman" w:cs="Times New Roman"/>
              <w:color w:val="000000" w:themeColor="text1"/>
              <w:sz w:val="24"/>
              <w:szCs w:val="24"/>
            </w:rPr>
          </w:rPrChange>
        </w:rPr>
      </w:pPr>
    </w:p>
    <w:p w14:paraId="1919DFED" w14:textId="77777777" w:rsidR="00837E9F" w:rsidRPr="007F360A" w:rsidRDefault="00837E9F" w:rsidP="00A645D1">
      <w:pPr>
        <w:widowControl/>
        <w:numPr>
          <w:ilvl w:val="0"/>
          <w:numId w:val="11"/>
        </w:numPr>
        <w:contextualSpacing/>
        <w:jc w:val="both"/>
        <w:rPr>
          <w:rFonts w:eastAsia="Times New Roman" w:cstheme="minorHAnsi"/>
          <w:color w:val="000000"/>
          <w:rPrChange w:id="1078"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079" w:author="Love, Willie" w:date="2023-09-21T15:41:00Z">
            <w:rPr>
              <w:rFonts w:ascii="Times New Roman" w:eastAsia="Times New Roman" w:hAnsi="Times New Roman" w:cs="Times New Roman"/>
              <w:color w:val="000000"/>
              <w:sz w:val="24"/>
              <w:szCs w:val="24"/>
            </w:rPr>
          </w:rPrChange>
        </w:rPr>
        <w:t>RMs with a monthly QA average score less than 90% will be disqualified from receiving any ICP</w:t>
      </w:r>
      <w:r w:rsidR="0001029F" w:rsidRPr="007F360A">
        <w:rPr>
          <w:rFonts w:eastAsia="Times New Roman" w:cstheme="minorHAnsi"/>
          <w:color w:val="000000"/>
          <w:rPrChange w:id="1080" w:author="Love, Willie" w:date="2023-09-21T15:41:00Z">
            <w:rPr>
              <w:rFonts w:ascii="Times New Roman" w:eastAsia="Times New Roman" w:hAnsi="Times New Roman" w:cs="Times New Roman"/>
              <w:color w:val="000000"/>
              <w:sz w:val="24"/>
              <w:szCs w:val="24"/>
            </w:rPr>
          </w:rPrChange>
        </w:rPr>
        <w:t xml:space="preserve"> for resolution credits</w:t>
      </w:r>
      <w:r w:rsidRPr="007F360A">
        <w:rPr>
          <w:rFonts w:eastAsia="Times New Roman" w:cstheme="minorHAnsi"/>
          <w:color w:val="000000"/>
          <w:rPrChange w:id="1081" w:author="Love, Willie" w:date="2023-09-21T15:41:00Z">
            <w:rPr>
              <w:rFonts w:ascii="Times New Roman" w:eastAsia="Times New Roman" w:hAnsi="Times New Roman" w:cs="Times New Roman"/>
              <w:color w:val="000000"/>
              <w:sz w:val="24"/>
              <w:szCs w:val="24"/>
            </w:rPr>
          </w:rPrChange>
        </w:rPr>
        <w:t>. RMs achieving a QA average score of 90% will be eligible for 100% of their overall payout.</w:t>
      </w:r>
    </w:p>
    <w:p w14:paraId="10B034F5" w14:textId="77777777" w:rsidR="00837E9F" w:rsidRPr="007F360A" w:rsidRDefault="00837E9F" w:rsidP="0001029F">
      <w:pPr>
        <w:pStyle w:val="ListParagraph"/>
        <w:widowControl/>
        <w:numPr>
          <w:ilvl w:val="0"/>
          <w:numId w:val="11"/>
        </w:numPr>
        <w:contextualSpacing/>
        <w:jc w:val="both"/>
        <w:rPr>
          <w:rFonts w:eastAsia="Times New Roman" w:cstheme="minorHAnsi"/>
          <w:color w:val="000000"/>
          <w:rPrChange w:id="1082"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color w:val="000000"/>
          <w:rPrChange w:id="1083" w:author="Love, Willie" w:date="2023-09-21T15:41:00Z">
            <w:rPr>
              <w:rFonts w:ascii="Times New Roman" w:eastAsia="Times New Roman" w:hAnsi="Times New Roman" w:cs="Times New Roman"/>
              <w:color w:val="000000"/>
              <w:sz w:val="24"/>
              <w:szCs w:val="24"/>
            </w:rPr>
          </w:rPrChange>
        </w:rPr>
        <w:t>Any un-utilized amount after the QA payout deductions, will be re-distributed among all eligible RM’s to enable 100% utilization of the payout pool.</w:t>
      </w:r>
    </w:p>
    <w:p w14:paraId="52EC54C6" w14:textId="77777777" w:rsidR="0001029F" w:rsidRPr="007F360A" w:rsidRDefault="0001029F" w:rsidP="0001029F">
      <w:pPr>
        <w:pStyle w:val="BodyText"/>
        <w:numPr>
          <w:ilvl w:val="0"/>
          <w:numId w:val="11"/>
        </w:numPr>
        <w:tabs>
          <w:tab w:val="left" w:pos="460"/>
        </w:tabs>
        <w:ind w:right="707"/>
        <w:rPr>
          <w:rFonts w:asciiTheme="minorHAnsi" w:hAnsiTheme="minorHAnsi" w:cstheme="minorHAnsi"/>
          <w:sz w:val="22"/>
          <w:szCs w:val="22"/>
          <w:rPrChange w:id="1084" w:author="Love, Willie" w:date="2023-09-21T15:41:00Z">
            <w:rPr>
              <w:rFonts w:cstheme="minorHAnsi"/>
            </w:rPr>
          </w:rPrChange>
        </w:rPr>
      </w:pPr>
      <w:r w:rsidRPr="007F360A">
        <w:rPr>
          <w:rFonts w:asciiTheme="minorHAnsi" w:hAnsiTheme="minorHAnsi" w:cstheme="minorHAnsi"/>
          <w:sz w:val="22"/>
          <w:szCs w:val="22"/>
          <w:rPrChange w:id="1085" w:author="Love, Willie" w:date="2023-09-21T15:41:00Z">
            <w:rPr>
              <w:rFonts w:cstheme="minorHAnsi"/>
            </w:rPr>
          </w:rPrChange>
        </w:rPr>
        <w:t xml:space="preserve">QA payout deductions will only impact the resolution credit portion of the payout of RM’s. </w:t>
      </w:r>
    </w:p>
    <w:p w14:paraId="4F7D0B7E" w14:textId="77777777" w:rsidR="0001029F" w:rsidRPr="007F360A" w:rsidRDefault="0001029F" w:rsidP="0001029F">
      <w:pPr>
        <w:widowControl/>
        <w:ind w:left="1080"/>
        <w:contextualSpacing/>
        <w:jc w:val="both"/>
        <w:rPr>
          <w:rFonts w:eastAsia="Times New Roman" w:cstheme="minorHAnsi"/>
          <w:color w:val="000000"/>
          <w:rPrChange w:id="1086" w:author="Love, Willie" w:date="2023-09-21T15:41:00Z">
            <w:rPr>
              <w:rFonts w:ascii="Times New Roman" w:eastAsia="Times New Roman" w:hAnsi="Times New Roman" w:cs="Times New Roman"/>
              <w:color w:val="000000"/>
              <w:sz w:val="24"/>
              <w:szCs w:val="24"/>
            </w:rPr>
          </w:rPrChange>
        </w:rPr>
      </w:pPr>
    </w:p>
    <w:p w14:paraId="0B2EB944" w14:textId="77777777" w:rsidR="00837E9F" w:rsidRPr="007F360A" w:rsidRDefault="00837E9F" w:rsidP="00837E9F">
      <w:pPr>
        <w:widowControl/>
        <w:rPr>
          <w:rFonts w:eastAsia="Times New Roman" w:cstheme="minorHAnsi"/>
          <w:b/>
          <w:rPrChange w:id="1087" w:author="Love, Willie" w:date="2023-09-21T15:41:00Z">
            <w:rPr>
              <w:rFonts w:ascii="Times New Roman" w:eastAsia="Times New Roman" w:hAnsi="Times New Roman" w:cs="Times New Roman"/>
              <w:b/>
              <w:sz w:val="24"/>
              <w:szCs w:val="20"/>
            </w:rPr>
          </w:rPrChange>
        </w:rPr>
      </w:pPr>
      <w:r w:rsidRPr="007F360A">
        <w:rPr>
          <w:rFonts w:eastAsia="Times New Roman" w:cstheme="minorHAnsi"/>
          <w:b/>
          <w:color w:val="000000"/>
          <w:rPrChange w:id="1088" w:author="Love, Willie" w:date="2023-09-21T15:41:00Z">
            <w:rPr>
              <w:rFonts w:ascii="Times New Roman" w:eastAsia="Times New Roman" w:hAnsi="Times New Roman" w:cs="Times New Roman"/>
              <w:b/>
              <w:color w:val="000000"/>
              <w:sz w:val="24"/>
              <w:szCs w:val="24"/>
            </w:rPr>
          </w:rPrChange>
        </w:rPr>
        <w:lastRenderedPageBreak/>
        <w:t>ICP Payout Calculation Explanation</w:t>
      </w:r>
    </w:p>
    <w:p w14:paraId="1A862D0A" w14:textId="77777777" w:rsidR="00837E9F" w:rsidRPr="007F360A" w:rsidRDefault="00837E9F" w:rsidP="00837E9F">
      <w:pPr>
        <w:widowControl/>
        <w:rPr>
          <w:rFonts w:eastAsia="Times New Roman" w:cstheme="minorHAnsi"/>
          <w:b/>
          <w:rPrChange w:id="1089" w:author="Love, Willie" w:date="2023-09-21T15:41:00Z">
            <w:rPr>
              <w:rFonts w:ascii="Times New Roman" w:eastAsia="Times New Roman" w:hAnsi="Times New Roman" w:cs="Times New Roman"/>
              <w:b/>
              <w:sz w:val="24"/>
              <w:szCs w:val="20"/>
            </w:rPr>
          </w:rPrChange>
        </w:rPr>
      </w:pPr>
    </w:p>
    <w:p w14:paraId="287A891D" w14:textId="77777777" w:rsidR="00837E9F" w:rsidRPr="007F360A" w:rsidRDefault="00837E9F" w:rsidP="00837E9F">
      <w:pPr>
        <w:widowControl/>
        <w:numPr>
          <w:ilvl w:val="0"/>
          <w:numId w:val="13"/>
        </w:numPr>
        <w:contextualSpacing/>
        <w:jc w:val="both"/>
        <w:rPr>
          <w:rFonts w:eastAsia="Times New Roman" w:cstheme="minorHAnsi"/>
          <w:b/>
          <w:rPrChange w:id="1090" w:author="Love, Willie" w:date="2023-09-21T15:41:00Z">
            <w:rPr>
              <w:rFonts w:ascii="Times New Roman" w:eastAsia="Times New Roman" w:hAnsi="Times New Roman" w:cs="Times New Roman"/>
              <w:b/>
              <w:sz w:val="24"/>
              <w:szCs w:val="20"/>
            </w:rPr>
          </w:rPrChange>
        </w:rPr>
      </w:pPr>
      <w:r w:rsidRPr="007F360A">
        <w:rPr>
          <w:rFonts w:eastAsia="Times New Roman" w:cstheme="minorHAnsi"/>
          <w:b/>
          <w:bCs/>
          <w:rPrChange w:id="1091" w:author="Love, Willie" w:date="2023-09-21T15:41:00Z">
            <w:rPr>
              <w:rFonts w:ascii="Times New Roman" w:eastAsia="Times New Roman" w:hAnsi="Times New Roman" w:cs="Times New Roman"/>
              <w:b/>
              <w:bCs/>
              <w:sz w:val="24"/>
              <w:szCs w:val="20"/>
            </w:rPr>
          </w:rPrChange>
        </w:rPr>
        <w:t xml:space="preserve">ICP Payout Pool funding </w:t>
      </w:r>
    </w:p>
    <w:p w14:paraId="7FEAE503" w14:textId="77777777" w:rsidR="00837E9F" w:rsidRPr="007F360A" w:rsidRDefault="00837E9F" w:rsidP="00837E9F">
      <w:pPr>
        <w:widowControl/>
        <w:ind w:left="720"/>
        <w:contextualSpacing/>
        <w:jc w:val="both"/>
        <w:rPr>
          <w:rFonts w:eastAsia="Times New Roman" w:cstheme="minorHAnsi"/>
          <w:b/>
          <w:rPrChange w:id="1092" w:author="Love, Willie" w:date="2023-09-21T15:41:00Z">
            <w:rPr>
              <w:rFonts w:ascii="Times New Roman" w:eastAsia="Times New Roman" w:hAnsi="Times New Roman" w:cs="Times New Roman"/>
              <w:b/>
              <w:sz w:val="24"/>
              <w:szCs w:val="20"/>
            </w:rPr>
          </w:rPrChange>
        </w:rPr>
      </w:pPr>
    </w:p>
    <w:p w14:paraId="7160AF3B" w14:textId="6D1A571D" w:rsidR="00837E9F" w:rsidRPr="007F360A" w:rsidRDefault="00837E9F" w:rsidP="00837E9F">
      <w:pPr>
        <w:widowControl/>
        <w:numPr>
          <w:ilvl w:val="0"/>
          <w:numId w:val="12"/>
        </w:numPr>
        <w:contextualSpacing/>
        <w:jc w:val="both"/>
        <w:rPr>
          <w:rFonts w:eastAsia="Times New Roman" w:cstheme="minorHAnsi"/>
          <w:bCs/>
          <w:rPrChange w:id="1093" w:author="Love, Willie" w:date="2023-09-21T15:41:00Z">
            <w:rPr>
              <w:rFonts w:ascii="Times New Roman" w:eastAsia="Times New Roman" w:hAnsi="Times New Roman" w:cs="Times New Roman"/>
              <w:bCs/>
              <w:sz w:val="24"/>
              <w:szCs w:val="20"/>
            </w:rPr>
          </w:rPrChange>
        </w:rPr>
      </w:pPr>
      <w:r w:rsidRPr="007F360A">
        <w:rPr>
          <w:rFonts w:eastAsia="Times New Roman" w:cstheme="minorHAnsi"/>
          <w:bCs/>
          <w:rPrChange w:id="1094" w:author="Love, Willie" w:date="2023-09-21T15:41:00Z">
            <w:rPr>
              <w:rFonts w:ascii="Times New Roman" w:eastAsia="Times New Roman" w:hAnsi="Times New Roman" w:cs="Times New Roman"/>
              <w:bCs/>
              <w:sz w:val="24"/>
              <w:szCs w:val="20"/>
            </w:rPr>
          </w:rPrChange>
        </w:rPr>
        <w:t>Target Pool is determined as number of RMs * Target ICP (ex: US target is $</w:t>
      </w:r>
      <w:ins w:id="1095" w:author="Love, Willie" w:date="2023-09-21T15:23:00Z">
        <w:r w:rsidR="0055287F" w:rsidRPr="007F360A">
          <w:rPr>
            <w:rFonts w:eastAsia="Times New Roman" w:cstheme="minorHAnsi"/>
            <w:bCs/>
            <w:rPrChange w:id="1096" w:author="Love, Willie" w:date="2023-09-21T15:41:00Z">
              <w:rPr>
                <w:rFonts w:eastAsia="Times New Roman" w:cstheme="minorHAnsi"/>
                <w:bCs/>
                <w:sz w:val="24"/>
                <w:szCs w:val="20"/>
              </w:rPr>
            </w:rPrChange>
          </w:rPr>
          <w:t>6</w:t>
        </w:r>
      </w:ins>
      <w:del w:id="1097" w:author="Love, Willie" w:date="2023-09-21T15:23:00Z">
        <w:r w:rsidR="00E823E8" w:rsidRPr="007F360A" w:rsidDel="0055287F">
          <w:rPr>
            <w:rFonts w:eastAsia="Times New Roman" w:cstheme="minorHAnsi"/>
            <w:bCs/>
            <w:rPrChange w:id="1098" w:author="Love, Willie" w:date="2023-09-21T15:41:00Z">
              <w:rPr>
                <w:rFonts w:ascii="Times New Roman" w:eastAsia="Times New Roman" w:hAnsi="Times New Roman" w:cs="Times New Roman"/>
                <w:bCs/>
                <w:sz w:val="24"/>
                <w:szCs w:val="20"/>
              </w:rPr>
            </w:rPrChange>
          </w:rPr>
          <w:delText>8</w:delText>
        </w:r>
      </w:del>
      <w:r w:rsidRPr="007F360A">
        <w:rPr>
          <w:rFonts w:eastAsia="Times New Roman" w:cstheme="minorHAnsi"/>
          <w:bCs/>
          <w:rPrChange w:id="1099" w:author="Love, Willie" w:date="2023-09-21T15:41:00Z">
            <w:rPr>
              <w:rFonts w:ascii="Times New Roman" w:eastAsia="Times New Roman" w:hAnsi="Times New Roman" w:cs="Times New Roman"/>
              <w:bCs/>
              <w:sz w:val="24"/>
              <w:szCs w:val="20"/>
            </w:rPr>
          </w:rPrChange>
        </w:rPr>
        <w:t>00)</w:t>
      </w:r>
    </w:p>
    <w:p w14:paraId="252F501D" w14:textId="3EE3198C" w:rsidR="00837E9F" w:rsidRPr="007F360A" w:rsidRDefault="00837E9F" w:rsidP="00837E9F">
      <w:pPr>
        <w:widowControl/>
        <w:numPr>
          <w:ilvl w:val="1"/>
          <w:numId w:val="12"/>
        </w:numPr>
        <w:contextualSpacing/>
        <w:jc w:val="both"/>
        <w:rPr>
          <w:rFonts w:eastAsia="Times New Roman" w:cstheme="minorHAnsi"/>
          <w:bCs/>
          <w:rPrChange w:id="1100" w:author="Love, Willie" w:date="2023-09-21T15:41:00Z">
            <w:rPr>
              <w:rFonts w:ascii="Times New Roman" w:eastAsia="Times New Roman" w:hAnsi="Times New Roman" w:cs="Times New Roman"/>
              <w:bCs/>
              <w:sz w:val="24"/>
              <w:szCs w:val="20"/>
            </w:rPr>
          </w:rPrChange>
        </w:rPr>
      </w:pPr>
      <w:r w:rsidRPr="007F360A">
        <w:rPr>
          <w:rFonts w:eastAsia="Times New Roman" w:cstheme="minorHAnsi"/>
          <w:bCs/>
          <w:rPrChange w:id="1101" w:author="Love, Willie" w:date="2023-09-21T15:41:00Z">
            <w:rPr>
              <w:rFonts w:ascii="Times New Roman" w:eastAsia="Times New Roman" w:hAnsi="Times New Roman" w:cs="Times New Roman"/>
              <w:bCs/>
              <w:sz w:val="24"/>
              <w:szCs w:val="20"/>
            </w:rPr>
          </w:rPrChange>
        </w:rPr>
        <w:t>Example: If there are total 100 RMs with a target ICP of $</w:t>
      </w:r>
      <w:ins w:id="1102" w:author="Love, Willie" w:date="2023-09-21T15:23:00Z">
        <w:r w:rsidR="0055287F" w:rsidRPr="007F360A">
          <w:rPr>
            <w:rFonts w:eastAsia="Times New Roman" w:cstheme="minorHAnsi"/>
            <w:bCs/>
            <w:rPrChange w:id="1103" w:author="Love, Willie" w:date="2023-09-21T15:41:00Z">
              <w:rPr>
                <w:rFonts w:eastAsia="Times New Roman" w:cstheme="minorHAnsi"/>
                <w:bCs/>
                <w:sz w:val="24"/>
                <w:szCs w:val="20"/>
              </w:rPr>
            </w:rPrChange>
          </w:rPr>
          <w:t>6</w:t>
        </w:r>
      </w:ins>
      <w:del w:id="1104" w:author="Love, Willie" w:date="2023-09-21T15:23:00Z">
        <w:r w:rsidR="00E823E8" w:rsidRPr="007F360A" w:rsidDel="0055287F">
          <w:rPr>
            <w:rFonts w:eastAsia="Times New Roman" w:cstheme="minorHAnsi"/>
            <w:bCs/>
            <w:rPrChange w:id="1105" w:author="Love, Willie" w:date="2023-09-21T15:41:00Z">
              <w:rPr>
                <w:rFonts w:ascii="Times New Roman" w:eastAsia="Times New Roman" w:hAnsi="Times New Roman" w:cs="Times New Roman"/>
                <w:bCs/>
                <w:sz w:val="24"/>
                <w:szCs w:val="20"/>
              </w:rPr>
            </w:rPrChange>
          </w:rPr>
          <w:delText>8</w:delText>
        </w:r>
      </w:del>
      <w:r w:rsidRPr="007F360A">
        <w:rPr>
          <w:rFonts w:eastAsia="Times New Roman" w:cstheme="minorHAnsi"/>
          <w:bCs/>
          <w:rPrChange w:id="1106" w:author="Love, Willie" w:date="2023-09-21T15:41:00Z">
            <w:rPr>
              <w:rFonts w:ascii="Times New Roman" w:eastAsia="Times New Roman" w:hAnsi="Times New Roman" w:cs="Times New Roman"/>
              <w:bCs/>
              <w:sz w:val="24"/>
              <w:szCs w:val="20"/>
            </w:rPr>
          </w:rPrChange>
        </w:rPr>
        <w:t>00/RM, then target pool funding would be calculated as (100 X $</w:t>
      </w:r>
      <w:ins w:id="1107" w:author="Love, Willie" w:date="2023-09-21T15:23:00Z">
        <w:r w:rsidR="0055287F" w:rsidRPr="007F360A">
          <w:rPr>
            <w:rFonts w:eastAsia="Times New Roman" w:cstheme="minorHAnsi"/>
            <w:bCs/>
            <w:rPrChange w:id="1108" w:author="Love, Willie" w:date="2023-09-21T15:41:00Z">
              <w:rPr>
                <w:rFonts w:eastAsia="Times New Roman" w:cstheme="minorHAnsi"/>
                <w:bCs/>
                <w:sz w:val="24"/>
                <w:szCs w:val="20"/>
              </w:rPr>
            </w:rPrChange>
          </w:rPr>
          <w:t>6</w:t>
        </w:r>
      </w:ins>
      <w:del w:id="1109" w:author="Love, Willie" w:date="2023-09-21T15:23:00Z">
        <w:r w:rsidR="00E823E8" w:rsidRPr="007F360A" w:rsidDel="0055287F">
          <w:rPr>
            <w:rFonts w:eastAsia="Times New Roman" w:cstheme="minorHAnsi"/>
            <w:bCs/>
            <w:rPrChange w:id="1110" w:author="Love, Willie" w:date="2023-09-21T15:41:00Z">
              <w:rPr>
                <w:rFonts w:ascii="Times New Roman" w:eastAsia="Times New Roman" w:hAnsi="Times New Roman" w:cs="Times New Roman"/>
                <w:bCs/>
                <w:sz w:val="24"/>
                <w:szCs w:val="20"/>
              </w:rPr>
            </w:rPrChange>
          </w:rPr>
          <w:delText>8</w:delText>
        </w:r>
      </w:del>
      <w:r w:rsidRPr="007F360A">
        <w:rPr>
          <w:rFonts w:eastAsia="Times New Roman" w:cstheme="minorHAnsi"/>
          <w:bCs/>
          <w:rPrChange w:id="1111" w:author="Love, Willie" w:date="2023-09-21T15:41:00Z">
            <w:rPr>
              <w:rFonts w:ascii="Times New Roman" w:eastAsia="Times New Roman" w:hAnsi="Times New Roman" w:cs="Times New Roman"/>
              <w:bCs/>
              <w:sz w:val="24"/>
              <w:szCs w:val="20"/>
            </w:rPr>
          </w:rPrChange>
        </w:rPr>
        <w:t>00) = $</w:t>
      </w:r>
      <w:ins w:id="1112" w:author="Love, Willie" w:date="2023-09-21T15:23:00Z">
        <w:r w:rsidR="0055287F" w:rsidRPr="007F360A">
          <w:rPr>
            <w:rFonts w:eastAsia="Times New Roman" w:cstheme="minorHAnsi"/>
            <w:bCs/>
            <w:rPrChange w:id="1113" w:author="Love, Willie" w:date="2023-09-21T15:41:00Z">
              <w:rPr>
                <w:rFonts w:eastAsia="Times New Roman" w:cstheme="minorHAnsi"/>
                <w:bCs/>
                <w:sz w:val="24"/>
                <w:szCs w:val="20"/>
              </w:rPr>
            </w:rPrChange>
          </w:rPr>
          <w:t>6</w:t>
        </w:r>
      </w:ins>
      <w:del w:id="1114" w:author="Love, Willie" w:date="2023-09-21T15:23:00Z">
        <w:r w:rsidR="00E823E8" w:rsidRPr="007F360A" w:rsidDel="0055287F">
          <w:rPr>
            <w:rFonts w:eastAsia="Times New Roman" w:cstheme="minorHAnsi"/>
            <w:bCs/>
            <w:rPrChange w:id="1115" w:author="Love, Willie" w:date="2023-09-21T15:41:00Z">
              <w:rPr>
                <w:rFonts w:ascii="Times New Roman" w:eastAsia="Times New Roman" w:hAnsi="Times New Roman" w:cs="Times New Roman"/>
                <w:bCs/>
                <w:sz w:val="24"/>
                <w:szCs w:val="20"/>
              </w:rPr>
            </w:rPrChange>
          </w:rPr>
          <w:delText>8</w:delText>
        </w:r>
      </w:del>
      <w:r w:rsidRPr="007F360A">
        <w:rPr>
          <w:rFonts w:eastAsia="Times New Roman" w:cstheme="minorHAnsi"/>
          <w:bCs/>
          <w:rPrChange w:id="1116" w:author="Love, Willie" w:date="2023-09-21T15:41:00Z">
            <w:rPr>
              <w:rFonts w:ascii="Times New Roman" w:eastAsia="Times New Roman" w:hAnsi="Times New Roman" w:cs="Times New Roman"/>
              <w:bCs/>
              <w:sz w:val="24"/>
              <w:szCs w:val="20"/>
            </w:rPr>
          </w:rPrChange>
        </w:rPr>
        <w:t xml:space="preserve">0,000. </w:t>
      </w:r>
    </w:p>
    <w:p w14:paraId="23212EBF" w14:textId="77777777" w:rsidR="00837E9F" w:rsidRPr="007F360A" w:rsidRDefault="00837E9F" w:rsidP="00837E9F">
      <w:pPr>
        <w:widowControl/>
        <w:ind w:left="1440"/>
        <w:contextualSpacing/>
        <w:jc w:val="both"/>
        <w:rPr>
          <w:rFonts w:eastAsia="Times New Roman" w:cstheme="minorHAnsi"/>
          <w:bCs/>
          <w:rPrChange w:id="1117" w:author="Love, Willie" w:date="2023-09-21T15:41:00Z">
            <w:rPr>
              <w:rFonts w:ascii="Times New Roman" w:eastAsia="Times New Roman" w:hAnsi="Times New Roman" w:cs="Times New Roman"/>
              <w:bCs/>
              <w:sz w:val="24"/>
              <w:szCs w:val="20"/>
            </w:rPr>
          </w:rPrChange>
        </w:rPr>
      </w:pPr>
    </w:p>
    <w:p w14:paraId="4B0B106E" w14:textId="77777777" w:rsidR="00837E9F" w:rsidRPr="007F360A" w:rsidRDefault="00837E9F" w:rsidP="00837E9F">
      <w:pPr>
        <w:widowControl/>
        <w:numPr>
          <w:ilvl w:val="0"/>
          <w:numId w:val="12"/>
        </w:numPr>
        <w:contextualSpacing/>
        <w:jc w:val="both"/>
        <w:rPr>
          <w:rFonts w:eastAsia="Times New Roman" w:cstheme="minorHAnsi"/>
          <w:bCs/>
          <w:rPrChange w:id="1118" w:author="Love, Willie" w:date="2023-09-21T15:41:00Z">
            <w:rPr>
              <w:rFonts w:ascii="Times New Roman" w:eastAsia="Times New Roman" w:hAnsi="Times New Roman" w:cs="Times New Roman"/>
              <w:bCs/>
              <w:sz w:val="24"/>
              <w:szCs w:val="20"/>
            </w:rPr>
          </w:rPrChange>
        </w:rPr>
      </w:pPr>
      <w:r w:rsidRPr="007F360A">
        <w:rPr>
          <w:rFonts w:eastAsia="Times New Roman" w:cstheme="minorHAnsi"/>
          <w:bCs/>
          <w:rPrChange w:id="1119" w:author="Love, Willie" w:date="2023-09-21T15:41:00Z">
            <w:rPr>
              <w:rFonts w:ascii="Times New Roman" w:eastAsia="Times New Roman" w:hAnsi="Times New Roman" w:cs="Times New Roman"/>
              <w:bCs/>
              <w:sz w:val="24"/>
              <w:szCs w:val="20"/>
            </w:rPr>
          </w:rPrChange>
        </w:rPr>
        <w:t xml:space="preserve">All RMs in the department is considered together to determine the global target pool </w:t>
      </w:r>
    </w:p>
    <w:p w14:paraId="02822AE6" w14:textId="77777777" w:rsidR="00837E9F" w:rsidRPr="007F360A" w:rsidRDefault="00837E9F" w:rsidP="00837E9F">
      <w:pPr>
        <w:widowControl/>
        <w:ind w:left="720"/>
        <w:contextualSpacing/>
        <w:jc w:val="both"/>
        <w:rPr>
          <w:rFonts w:eastAsia="Times New Roman" w:cstheme="minorHAnsi"/>
          <w:bCs/>
          <w:rPrChange w:id="1120" w:author="Love, Willie" w:date="2023-09-21T15:41:00Z">
            <w:rPr>
              <w:rFonts w:ascii="Times New Roman" w:eastAsia="Times New Roman" w:hAnsi="Times New Roman" w:cs="Times New Roman"/>
              <w:bCs/>
              <w:sz w:val="24"/>
              <w:szCs w:val="20"/>
            </w:rPr>
          </w:rPrChange>
        </w:rPr>
      </w:pPr>
    </w:p>
    <w:p w14:paraId="56B47259" w14:textId="77777777" w:rsidR="00837E9F" w:rsidRPr="007F360A" w:rsidRDefault="00837E9F" w:rsidP="00837E9F">
      <w:pPr>
        <w:widowControl/>
        <w:numPr>
          <w:ilvl w:val="0"/>
          <w:numId w:val="12"/>
        </w:numPr>
        <w:contextualSpacing/>
        <w:jc w:val="both"/>
        <w:rPr>
          <w:rFonts w:eastAsia="Times New Roman" w:cstheme="minorHAnsi"/>
          <w:bCs/>
          <w:rPrChange w:id="1121" w:author="Love, Willie" w:date="2023-09-21T15:41:00Z">
            <w:rPr>
              <w:rFonts w:ascii="Times New Roman" w:eastAsia="Times New Roman" w:hAnsi="Times New Roman" w:cs="Times New Roman"/>
              <w:bCs/>
              <w:sz w:val="24"/>
              <w:szCs w:val="20"/>
            </w:rPr>
          </w:rPrChange>
        </w:rPr>
      </w:pPr>
      <w:r w:rsidRPr="007F360A">
        <w:rPr>
          <w:rFonts w:eastAsia="Times New Roman" w:cstheme="minorHAnsi"/>
          <w:bCs/>
          <w:rPrChange w:id="1122" w:author="Love, Willie" w:date="2023-09-21T15:41:00Z">
            <w:rPr>
              <w:rFonts w:ascii="Times New Roman" w:eastAsia="Times New Roman" w:hAnsi="Times New Roman" w:cs="Times New Roman"/>
              <w:bCs/>
              <w:sz w:val="24"/>
              <w:szCs w:val="20"/>
            </w:rPr>
          </w:rPrChange>
        </w:rPr>
        <w:t>Once the target pool is determined, the final pool allocation would be calculated based on the level of achievement in the two department level metrics. Both these metrics carry 50% weightage</w:t>
      </w:r>
    </w:p>
    <w:p w14:paraId="6393B465" w14:textId="77777777" w:rsidR="00837E9F" w:rsidRPr="007F360A" w:rsidRDefault="00837E9F" w:rsidP="00837E9F">
      <w:pPr>
        <w:widowControl/>
        <w:ind w:left="720"/>
        <w:contextualSpacing/>
        <w:jc w:val="both"/>
        <w:rPr>
          <w:rFonts w:eastAsia="Times New Roman" w:cstheme="minorHAnsi"/>
          <w:b/>
          <w:bCs/>
          <w:rPrChange w:id="1123" w:author="Love, Willie" w:date="2023-09-21T15:41:00Z">
            <w:rPr>
              <w:rFonts w:ascii="Times New Roman" w:eastAsia="Times New Roman" w:hAnsi="Times New Roman" w:cs="Times New Roman"/>
              <w:b/>
              <w:bCs/>
              <w:sz w:val="24"/>
              <w:szCs w:val="20"/>
            </w:rPr>
          </w:rPrChange>
        </w:rPr>
      </w:pPr>
    </w:p>
    <w:p w14:paraId="347C8565" w14:textId="77777777" w:rsidR="00837E9F" w:rsidRPr="007F360A" w:rsidRDefault="00837E9F" w:rsidP="00837E9F">
      <w:pPr>
        <w:widowControl/>
        <w:numPr>
          <w:ilvl w:val="0"/>
          <w:numId w:val="15"/>
        </w:numPr>
        <w:contextualSpacing/>
        <w:rPr>
          <w:rFonts w:eastAsia="Times New Roman" w:cstheme="minorHAnsi"/>
          <w:b/>
          <w:bCs/>
          <w:rPrChange w:id="1124" w:author="Love, Willie" w:date="2023-09-21T15:41:00Z">
            <w:rPr>
              <w:rFonts w:ascii="Times New Roman" w:eastAsia="Times New Roman" w:hAnsi="Times New Roman" w:cs="Times New Roman"/>
              <w:b/>
              <w:bCs/>
              <w:sz w:val="24"/>
              <w:szCs w:val="20"/>
            </w:rPr>
          </w:rPrChange>
        </w:rPr>
      </w:pPr>
      <w:r w:rsidRPr="007F360A">
        <w:rPr>
          <w:rFonts w:eastAsia="Times New Roman" w:cstheme="minorHAnsi"/>
          <w:b/>
          <w:bCs/>
          <w:rPrChange w:id="1125" w:author="Love, Willie" w:date="2023-09-21T15:41:00Z">
            <w:rPr>
              <w:rFonts w:ascii="Times New Roman" w:eastAsia="Times New Roman" w:hAnsi="Times New Roman" w:cs="Times New Roman"/>
              <w:b/>
              <w:bCs/>
              <w:sz w:val="24"/>
              <w:szCs w:val="20"/>
            </w:rPr>
          </w:rPrChange>
        </w:rPr>
        <w:t xml:space="preserve">Cure Rate achievement - </w:t>
      </w:r>
      <w:r w:rsidRPr="007F360A">
        <w:rPr>
          <w:rFonts w:eastAsia="Times New Roman" w:cstheme="minorHAnsi"/>
          <w:bCs/>
          <w:rPrChange w:id="1126" w:author="Love, Willie" w:date="2023-09-21T15:41:00Z">
            <w:rPr>
              <w:rFonts w:ascii="Times New Roman" w:eastAsia="Times New Roman" w:hAnsi="Times New Roman" w:cs="Times New Roman"/>
              <w:bCs/>
              <w:sz w:val="24"/>
              <w:szCs w:val="20"/>
            </w:rPr>
          </w:rPrChange>
        </w:rPr>
        <w:t>is defined by the cure rate achieved for the month compared to the target cure rate for the department for the quarter.</w:t>
      </w:r>
    </w:p>
    <w:p w14:paraId="28165374" w14:textId="77777777" w:rsidR="00837E9F" w:rsidRPr="007F360A" w:rsidRDefault="00837E9F" w:rsidP="00837E9F">
      <w:pPr>
        <w:widowControl/>
        <w:ind w:left="1080"/>
        <w:contextualSpacing/>
        <w:jc w:val="both"/>
        <w:rPr>
          <w:rFonts w:eastAsia="Times New Roman" w:cstheme="minorHAnsi"/>
          <w:b/>
          <w:rPrChange w:id="1127" w:author="Love, Willie" w:date="2023-09-21T15:41:00Z">
            <w:rPr>
              <w:rFonts w:ascii="Times New Roman" w:eastAsia="Times New Roman" w:hAnsi="Times New Roman" w:cs="Times New Roman"/>
              <w:b/>
              <w:sz w:val="24"/>
              <w:szCs w:val="20"/>
            </w:rPr>
          </w:rPrChange>
        </w:rPr>
      </w:pPr>
      <w:r w:rsidRPr="007F360A">
        <w:rPr>
          <w:rFonts w:eastAsia="Times New Roman" w:cstheme="minorHAnsi"/>
          <w:b/>
          <w:rPrChange w:id="1128" w:author="Love, Willie" w:date="2023-09-21T15:41:00Z">
            <w:rPr>
              <w:rFonts w:ascii="Times New Roman" w:eastAsia="Times New Roman" w:hAnsi="Times New Roman" w:cs="Times New Roman"/>
              <w:b/>
              <w:sz w:val="24"/>
              <w:szCs w:val="20"/>
            </w:rPr>
          </w:rPrChange>
        </w:rPr>
        <w:t xml:space="preserve"> </w:t>
      </w:r>
    </w:p>
    <w:p w14:paraId="7B8C41DC" w14:textId="77777777" w:rsidR="00837E9F" w:rsidRPr="007F360A" w:rsidRDefault="00837E9F" w:rsidP="00837E9F">
      <w:pPr>
        <w:widowControl/>
        <w:numPr>
          <w:ilvl w:val="0"/>
          <w:numId w:val="15"/>
        </w:numPr>
        <w:contextualSpacing/>
        <w:jc w:val="both"/>
        <w:rPr>
          <w:rFonts w:eastAsia="Times New Roman" w:cstheme="minorHAnsi"/>
          <w:b/>
          <w:bCs/>
          <w:color w:val="002060"/>
          <w:rPrChange w:id="1129" w:author="Love, Willie" w:date="2023-09-21T15:41:00Z">
            <w:rPr>
              <w:rFonts w:ascii="Times New Roman" w:eastAsia="Times New Roman" w:hAnsi="Times New Roman" w:cs="Times New Roman"/>
              <w:b/>
              <w:bCs/>
              <w:color w:val="002060"/>
              <w:sz w:val="24"/>
              <w:szCs w:val="20"/>
            </w:rPr>
          </w:rPrChange>
        </w:rPr>
      </w:pPr>
      <w:r w:rsidRPr="007F360A">
        <w:rPr>
          <w:rFonts w:eastAsia="Times New Roman" w:cstheme="minorHAnsi"/>
          <w:b/>
          <w:bCs/>
          <w:rPrChange w:id="1130" w:author="Love, Willie" w:date="2023-09-21T15:41:00Z">
            <w:rPr>
              <w:rFonts w:ascii="Times New Roman" w:eastAsia="Times New Roman" w:hAnsi="Times New Roman" w:cs="Times New Roman"/>
              <w:b/>
              <w:bCs/>
              <w:sz w:val="24"/>
              <w:szCs w:val="20"/>
            </w:rPr>
          </w:rPrChange>
        </w:rPr>
        <w:t xml:space="preserve">NPS achievement - </w:t>
      </w:r>
      <w:r w:rsidRPr="007F360A">
        <w:rPr>
          <w:rFonts w:eastAsia="Times New Roman" w:cstheme="minorHAnsi"/>
          <w:bCs/>
          <w:rPrChange w:id="1131" w:author="Love, Willie" w:date="2023-09-21T15:41:00Z">
            <w:rPr>
              <w:rFonts w:ascii="Times New Roman" w:eastAsia="Times New Roman" w:hAnsi="Times New Roman" w:cs="Times New Roman"/>
              <w:bCs/>
              <w:sz w:val="24"/>
              <w:szCs w:val="20"/>
            </w:rPr>
          </w:rPrChange>
        </w:rPr>
        <w:t>is defined by the NPS result achieved for the month compared to the target NPS for the department for the quarter.</w:t>
      </w:r>
    </w:p>
    <w:p w14:paraId="4EC78204" w14:textId="77777777" w:rsidR="00837E9F" w:rsidRPr="007F360A" w:rsidRDefault="00837E9F" w:rsidP="00837E9F">
      <w:pPr>
        <w:widowControl/>
        <w:ind w:left="1080"/>
        <w:contextualSpacing/>
        <w:jc w:val="both"/>
        <w:rPr>
          <w:rFonts w:eastAsia="Times New Roman" w:cstheme="minorHAnsi"/>
          <w:bCs/>
          <w:rPrChange w:id="1132" w:author="Love, Willie" w:date="2023-09-21T15:41:00Z">
            <w:rPr>
              <w:rFonts w:ascii="Times New Roman" w:eastAsia="Times New Roman" w:hAnsi="Times New Roman" w:cs="Times New Roman"/>
              <w:bCs/>
              <w:sz w:val="24"/>
              <w:szCs w:val="20"/>
            </w:rPr>
          </w:rPrChange>
        </w:rPr>
      </w:pPr>
    </w:p>
    <w:p w14:paraId="56D3BF46" w14:textId="77777777" w:rsidR="00837E9F" w:rsidRPr="007F360A" w:rsidRDefault="00837E9F" w:rsidP="00837E9F">
      <w:pPr>
        <w:widowControl/>
        <w:numPr>
          <w:ilvl w:val="0"/>
          <w:numId w:val="12"/>
        </w:numPr>
        <w:contextualSpacing/>
        <w:jc w:val="both"/>
        <w:rPr>
          <w:rFonts w:eastAsia="Times New Roman" w:cstheme="minorHAnsi"/>
          <w:bCs/>
          <w:rPrChange w:id="1133" w:author="Love, Willie" w:date="2023-09-21T15:41:00Z">
            <w:rPr>
              <w:rFonts w:ascii="Times New Roman" w:eastAsia="Times New Roman" w:hAnsi="Times New Roman" w:cs="Times New Roman"/>
              <w:bCs/>
              <w:sz w:val="24"/>
              <w:szCs w:val="20"/>
            </w:rPr>
          </w:rPrChange>
        </w:rPr>
      </w:pPr>
      <w:r w:rsidRPr="007F360A">
        <w:rPr>
          <w:rFonts w:eastAsia="Times New Roman" w:cstheme="minorHAnsi"/>
          <w:bCs/>
          <w:rPrChange w:id="1134" w:author="Love, Willie" w:date="2023-09-21T15:41:00Z">
            <w:rPr>
              <w:rFonts w:ascii="Times New Roman" w:eastAsia="Times New Roman" w:hAnsi="Times New Roman" w:cs="Times New Roman"/>
              <w:bCs/>
              <w:sz w:val="24"/>
              <w:szCs w:val="20"/>
            </w:rPr>
          </w:rPrChange>
        </w:rPr>
        <w:t>The total ICP payout pool will be a combination of the two departmental KPIs (cure rate and NPS) based on the achievement level of each KPI.</w:t>
      </w:r>
    </w:p>
    <w:p w14:paraId="145DC8E2" w14:textId="4A48E5E1" w:rsidR="00837E9F" w:rsidRPr="007F360A" w:rsidRDefault="00837E9F" w:rsidP="00837E9F">
      <w:pPr>
        <w:widowControl/>
        <w:numPr>
          <w:ilvl w:val="0"/>
          <w:numId w:val="17"/>
        </w:numPr>
        <w:contextualSpacing/>
        <w:jc w:val="both"/>
        <w:rPr>
          <w:rFonts w:eastAsia="Times New Roman" w:cstheme="minorHAnsi"/>
          <w:b/>
          <w:rPrChange w:id="1135" w:author="Love, Willie" w:date="2023-09-21T15:41:00Z">
            <w:rPr>
              <w:rFonts w:ascii="Times New Roman" w:eastAsia="Times New Roman" w:hAnsi="Times New Roman" w:cs="Times New Roman"/>
              <w:b/>
              <w:sz w:val="24"/>
              <w:szCs w:val="20"/>
            </w:rPr>
          </w:rPrChange>
        </w:rPr>
      </w:pPr>
      <w:r w:rsidRPr="007F360A">
        <w:rPr>
          <w:rFonts w:eastAsia="Times New Roman" w:cstheme="minorHAnsi"/>
          <w:bCs/>
          <w:rPrChange w:id="1136" w:author="Love, Willie" w:date="2023-09-21T15:41:00Z">
            <w:rPr>
              <w:rFonts w:ascii="Times New Roman" w:eastAsia="Times New Roman" w:hAnsi="Times New Roman" w:cs="Times New Roman"/>
              <w:bCs/>
              <w:sz w:val="24"/>
              <w:szCs w:val="20"/>
            </w:rPr>
          </w:rPrChange>
        </w:rPr>
        <w:t>Example: If the target cure rate is 5.25% and the achieved cure rate for the month is 6%, the actual pool is 114.29% (6% / 5.25%) of target. Thus, the actual cure rate payout pool amount is = $</w:t>
      </w:r>
      <w:ins w:id="1137" w:author="Love, Willie" w:date="2023-09-21T15:24:00Z">
        <w:r w:rsidR="0055287F" w:rsidRPr="007F360A">
          <w:rPr>
            <w:rFonts w:eastAsia="Times New Roman" w:cstheme="minorHAnsi"/>
            <w:bCs/>
            <w:rPrChange w:id="1138" w:author="Love, Willie" w:date="2023-09-21T15:41:00Z">
              <w:rPr>
                <w:rFonts w:eastAsia="Times New Roman" w:cstheme="minorHAnsi"/>
                <w:bCs/>
                <w:sz w:val="24"/>
                <w:szCs w:val="20"/>
              </w:rPr>
            </w:rPrChange>
          </w:rPr>
          <w:t>6</w:t>
        </w:r>
      </w:ins>
      <w:del w:id="1139" w:author="Love, Willie" w:date="2023-09-21T15:24:00Z">
        <w:r w:rsidR="002424B2" w:rsidRPr="007F360A" w:rsidDel="0055287F">
          <w:rPr>
            <w:rFonts w:eastAsia="Times New Roman" w:cstheme="minorHAnsi"/>
            <w:bCs/>
            <w:rPrChange w:id="1140" w:author="Love, Willie" w:date="2023-09-21T15:41:00Z">
              <w:rPr>
                <w:rFonts w:ascii="Times New Roman" w:eastAsia="Times New Roman" w:hAnsi="Times New Roman" w:cs="Times New Roman"/>
                <w:bCs/>
                <w:sz w:val="24"/>
                <w:szCs w:val="20"/>
              </w:rPr>
            </w:rPrChange>
          </w:rPr>
          <w:delText>8</w:delText>
        </w:r>
      </w:del>
      <w:r w:rsidRPr="007F360A">
        <w:rPr>
          <w:rFonts w:eastAsia="Times New Roman" w:cstheme="minorHAnsi"/>
          <w:bCs/>
          <w:rPrChange w:id="1141" w:author="Love, Willie" w:date="2023-09-21T15:41:00Z">
            <w:rPr>
              <w:rFonts w:ascii="Times New Roman" w:eastAsia="Times New Roman" w:hAnsi="Times New Roman" w:cs="Times New Roman"/>
              <w:bCs/>
              <w:sz w:val="24"/>
              <w:szCs w:val="20"/>
            </w:rPr>
          </w:rPrChange>
        </w:rPr>
        <w:t>0,000 * 50% * 114.29% = $</w:t>
      </w:r>
      <w:ins w:id="1142" w:author="Love, Willie" w:date="2023-09-21T15:24:00Z">
        <w:r w:rsidR="0055287F" w:rsidRPr="007F360A">
          <w:rPr>
            <w:rFonts w:eastAsia="Times New Roman" w:cstheme="minorHAnsi"/>
            <w:bCs/>
            <w:rPrChange w:id="1143" w:author="Love, Willie" w:date="2023-09-21T15:41:00Z">
              <w:rPr>
                <w:rFonts w:eastAsia="Times New Roman" w:cstheme="minorHAnsi"/>
                <w:bCs/>
                <w:sz w:val="24"/>
                <w:szCs w:val="20"/>
              </w:rPr>
            </w:rPrChange>
          </w:rPr>
          <w:t>34,287</w:t>
        </w:r>
      </w:ins>
      <w:del w:id="1144" w:author="Love, Willie" w:date="2023-09-21T15:24:00Z">
        <w:r w:rsidR="00465D54" w:rsidRPr="007F360A" w:rsidDel="0055287F">
          <w:rPr>
            <w:rFonts w:eastAsia="Times New Roman" w:cstheme="minorHAnsi"/>
            <w:bCs/>
            <w:rPrChange w:id="1145" w:author="Love, Willie" w:date="2023-09-21T15:41:00Z">
              <w:rPr>
                <w:rFonts w:ascii="Times New Roman" w:eastAsia="Times New Roman" w:hAnsi="Times New Roman" w:cs="Times New Roman"/>
                <w:bCs/>
                <w:sz w:val="24"/>
                <w:szCs w:val="20"/>
              </w:rPr>
            </w:rPrChange>
          </w:rPr>
          <w:delText>45,716</w:delText>
        </w:r>
      </w:del>
      <w:r w:rsidRPr="007F360A">
        <w:rPr>
          <w:rFonts w:eastAsia="Times New Roman" w:cstheme="minorHAnsi"/>
          <w:bCs/>
          <w:rPrChange w:id="1146" w:author="Love, Willie" w:date="2023-09-21T15:41:00Z">
            <w:rPr>
              <w:rFonts w:ascii="Times New Roman" w:eastAsia="Times New Roman" w:hAnsi="Times New Roman" w:cs="Times New Roman"/>
              <w:bCs/>
              <w:sz w:val="24"/>
              <w:szCs w:val="20"/>
            </w:rPr>
          </w:rPrChange>
        </w:rPr>
        <w:t>.</w:t>
      </w:r>
    </w:p>
    <w:p w14:paraId="6CF04184" w14:textId="160CAC34" w:rsidR="00837E9F" w:rsidRPr="007F360A" w:rsidRDefault="00837E9F" w:rsidP="00837E9F">
      <w:pPr>
        <w:widowControl/>
        <w:numPr>
          <w:ilvl w:val="0"/>
          <w:numId w:val="17"/>
        </w:numPr>
        <w:contextualSpacing/>
        <w:jc w:val="both"/>
        <w:rPr>
          <w:rFonts w:eastAsia="Times New Roman" w:cstheme="minorHAnsi"/>
          <w:b/>
          <w:rPrChange w:id="1147" w:author="Love, Willie" w:date="2023-09-21T15:41:00Z">
            <w:rPr>
              <w:rFonts w:ascii="Times New Roman" w:eastAsia="Times New Roman" w:hAnsi="Times New Roman" w:cs="Times New Roman"/>
              <w:b/>
              <w:sz w:val="24"/>
              <w:szCs w:val="20"/>
            </w:rPr>
          </w:rPrChange>
        </w:rPr>
      </w:pPr>
      <w:r w:rsidRPr="007F360A">
        <w:rPr>
          <w:rFonts w:eastAsia="Times New Roman" w:cstheme="minorHAnsi"/>
          <w:bCs/>
          <w:rPrChange w:id="1148" w:author="Love, Willie" w:date="2023-09-21T15:41:00Z">
            <w:rPr>
              <w:rFonts w:ascii="Times New Roman" w:eastAsia="Times New Roman" w:hAnsi="Times New Roman" w:cs="Times New Roman"/>
              <w:bCs/>
              <w:sz w:val="24"/>
              <w:szCs w:val="20"/>
            </w:rPr>
          </w:rPrChange>
        </w:rPr>
        <w:t>Similarly, if the NPS target is 30% and the achieved is 32%, the actual pool is (100 + 32) / (100 + 30) = 101.54%, Thus the actual NPS payout pool amount is = $</w:t>
      </w:r>
      <w:ins w:id="1149" w:author="Love, Willie" w:date="2023-09-21T15:24:00Z">
        <w:r w:rsidR="00774ABF" w:rsidRPr="007F360A">
          <w:rPr>
            <w:rFonts w:eastAsia="Times New Roman" w:cstheme="minorHAnsi"/>
            <w:bCs/>
            <w:rPrChange w:id="1150" w:author="Love, Willie" w:date="2023-09-21T15:41:00Z">
              <w:rPr>
                <w:rFonts w:eastAsia="Times New Roman" w:cstheme="minorHAnsi"/>
                <w:bCs/>
                <w:sz w:val="24"/>
                <w:szCs w:val="20"/>
              </w:rPr>
            </w:rPrChange>
          </w:rPr>
          <w:t>4</w:t>
        </w:r>
      </w:ins>
      <w:del w:id="1151" w:author="Love, Willie" w:date="2023-09-21T15:24:00Z">
        <w:r w:rsidR="006A53D0" w:rsidRPr="007F360A" w:rsidDel="00774ABF">
          <w:rPr>
            <w:rFonts w:eastAsia="Times New Roman" w:cstheme="minorHAnsi"/>
            <w:bCs/>
            <w:rPrChange w:id="1152" w:author="Love, Willie" w:date="2023-09-21T15:41:00Z">
              <w:rPr>
                <w:rFonts w:ascii="Times New Roman" w:eastAsia="Times New Roman" w:hAnsi="Times New Roman" w:cs="Times New Roman"/>
                <w:bCs/>
                <w:sz w:val="24"/>
                <w:szCs w:val="20"/>
              </w:rPr>
            </w:rPrChange>
          </w:rPr>
          <w:delText>8</w:delText>
        </w:r>
      </w:del>
      <w:r w:rsidRPr="007F360A">
        <w:rPr>
          <w:rFonts w:eastAsia="Times New Roman" w:cstheme="minorHAnsi"/>
          <w:bCs/>
          <w:rPrChange w:id="1153" w:author="Love, Willie" w:date="2023-09-21T15:41:00Z">
            <w:rPr>
              <w:rFonts w:ascii="Times New Roman" w:eastAsia="Times New Roman" w:hAnsi="Times New Roman" w:cs="Times New Roman"/>
              <w:bCs/>
              <w:sz w:val="24"/>
              <w:szCs w:val="20"/>
            </w:rPr>
          </w:rPrChange>
        </w:rPr>
        <w:t>0,000 * 50% * 101.54% = $</w:t>
      </w:r>
      <w:ins w:id="1154" w:author="Love, Willie" w:date="2023-09-21T15:25:00Z">
        <w:r w:rsidR="006942FF" w:rsidRPr="007F360A">
          <w:rPr>
            <w:rFonts w:eastAsia="Times New Roman" w:cstheme="minorHAnsi"/>
            <w:bCs/>
            <w:rPrChange w:id="1155" w:author="Love, Willie" w:date="2023-09-21T15:41:00Z">
              <w:rPr>
                <w:rFonts w:eastAsia="Times New Roman" w:cstheme="minorHAnsi"/>
                <w:bCs/>
                <w:sz w:val="24"/>
                <w:szCs w:val="20"/>
              </w:rPr>
            </w:rPrChange>
          </w:rPr>
          <w:t>30</w:t>
        </w:r>
      </w:ins>
      <w:del w:id="1156" w:author="Love, Willie" w:date="2023-09-21T15:25:00Z">
        <w:r w:rsidR="008E5B40" w:rsidRPr="007F360A" w:rsidDel="006942FF">
          <w:rPr>
            <w:rFonts w:eastAsia="Times New Roman" w:cstheme="minorHAnsi"/>
            <w:bCs/>
            <w:rPrChange w:id="1157" w:author="Love, Willie" w:date="2023-09-21T15:41:00Z">
              <w:rPr>
                <w:rFonts w:ascii="Times New Roman" w:eastAsia="Times New Roman" w:hAnsi="Times New Roman" w:cs="Times New Roman"/>
                <w:bCs/>
                <w:sz w:val="24"/>
                <w:szCs w:val="20"/>
              </w:rPr>
            </w:rPrChange>
          </w:rPr>
          <w:delText>40</w:delText>
        </w:r>
      </w:del>
      <w:ins w:id="1158" w:author="Love, Willie" w:date="2023-09-21T15:25:00Z">
        <w:r w:rsidR="006942FF" w:rsidRPr="007F360A">
          <w:rPr>
            <w:rFonts w:eastAsia="Times New Roman" w:cstheme="minorHAnsi"/>
            <w:bCs/>
            <w:rPrChange w:id="1159" w:author="Love, Willie" w:date="2023-09-21T15:41:00Z">
              <w:rPr>
                <w:rFonts w:eastAsia="Times New Roman" w:cstheme="minorHAnsi"/>
                <w:bCs/>
                <w:sz w:val="24"/>
                <w:szCs w:val="20"/>
              </w:rPr>
            </w:rPrChange>
          </w:rPr>
          <w:t>,462</w:t>
        </w:r>
      </w:ins>
      <w:del w:id="1160" w:author="Love, Willie" w:date="2023-09-21T15:25:00Z">
        <w:r w:rsidR="008E5B40" w:rsidRPr="007F360A" w:rsidDel="006942FF">
          <w:rPr>
            <w:rFonts w:eastAsia="Times New Roman" w:cstheme="minorHAnsi"/>
            <w:bCs/>
            <w:rPrChange w:id="1161" w:author="Love, Willie" w:date="2023-09-21T15:41:00Z">
              <w:rPr>
                <w:rFonts w:ascii="Times New Roman" w:eastAsia="Times New Roman" w:hAnsi="Times New Roman" w:cs="Times New Roman"/>
                <w:bCs/>
                <w:sz w:val="24"/>
                <w:szCs w:val="20"/>
              </w:rPr>
            </w:rPrChange>
          </w:rPr>
          <w:delText>,616</w:delText>
        </w:r>
      </w:del>
    </w:p>
    <w:p w14:paraId="580E66BA" w14:textId="6C3FCC05" w:rsidR="00837E9F" w:rsidRPr="007F360A" w:rsidRDefault="00837E9F" w:rsidP="00837E9F">
      <w:pPr>
        <w:widowControl/>
        <w:numPr>
          <w:ilvl w:val="0"/>
          <w:numId w:val="17"/>
        </w:numPr>
        <w:contextualSpacing/>
        <w:jc w:val="both"/>
        <w:rPr>
          <w:rFonts w:eastAsia="Times New Roman" w:cstheme="minorHAnsi"/>
          <w:b/>
          <w:rPrChange w:id="1162" w:author="Love, Willie" w:date="2023-09-21T15:41:00Z">
            <w:rPr>
              <w:rFonts w:ascii="Times New Roman" w:eastAsia="Times New Roman" w:hAnsi="Times New Roman" w:cs="Times New Roman"/>
              <w:b/>
              <w:sz w:val="24"/>
              <w:szCs w:val="20"/>
            </w:rPr>
          </w:rPrChange>
        </w:rPr>
      </w:pPr>
      <w:r w:rsidRPr="007F360A">
        <w:rPr>
          <w:rFonts w:eastAsia="Times New Roman" w:cstheme="minorHAnsi"/>
          <w:bCs/>
          <w:rPrChange w:id="1163" w:author="Love, Willie" w:date="2023-09-21T15:41:00Z">
            <w:rPr>
              <w:rFonts w:ascii="Times New Roman" w:eastAsia="Times New Roman" w:hAnsi="Times New Roman" w:cs="Times New Roman"/>
              <w:bCs/>
              <w:sz w:val="24"/>
              <w:szCs w:val="20"/>
            </w:rPr>
          </w:rPrChange>
        </w:rPr>
        <w:t>The actual combined department payout pool would be 107.91% (average of 114.29% and 101.54%) of the target pool ($</w:t>
      </w:r>
      <w:ins w:id="1164" w:author="Love, Willie" w:date="2023-09-21T15:25:00Z">
        <w:r w:rsidR="003809BC" w:rsidRPr="007F360A">
          <w:rPr>
            <w:rFonts w:eastAsia="Times New Roman" w:cstheme="minorHAnsi"/>
            <w:bCs/>
            <w:rPrChange w:id="1165" w:author="Love, Willie" w:date="2023-09-21T15:41:00Z">
              <w:rPr>
                <w:rFonts w:eastAsia="Times New Roman" w:cstheme="minorHAnsi"/>
                <w:bCs/>
                <w:sz w:val="24"/>
                <w:szCs w:val="20"/>
              </w:rPr>
            </w:rPrChange>
          </w:rPr>
          <w:t>6</w:t>
        </w:r>
      </w:ins>
      <w:del w:id="1166" w:author="Love, Willie" w:date="2023-09-21T15:25:00Z">
        <w:r w:rsidR="001A3CB1" w:rsidRPr="007F360A" w:rsidDel="003809BC">
          <w:rPr>
            <w:rFonts w:eastAsia="Times New Roman" w:cstheme="minorHAnsi"/>
            <w:bCs/>
            <w:rPrChange w:id="1167" w:author="Love, Willie" w:date="2023-09-21T15:41:00Z">
              <w:rPr>
                <w:rFonts w:ascii="Times New Roman" w:eastAsia="Times New Roman" w:hAnsi="Times New Roman" w:cs="Times New Roman"/>
                <w:bCs/>
                <w:sz w:val="24"/>
                <w:szCs w:val="20"/>
              </w:rPr>
            </w:rPrChange>
          </w:rPr>
          <w:delText>8</w:delText>
        </w:r>
      </w:del>
      <w:r w:rsidRPr="007F360A">
        <w:rPr>
          <w:rFonts w:eastAsia="Times New Roman" w:cstheme="minorHAnsi"/>
          <w:bCs/>
          <w:rPrChange w:id="1168" w:author="Love, Willie" w:date="2023-09-21T15:41:00Z">
            <w:rPr>
              <w:rFonts w:ascii="Times New Roman" w:eastAsia="Times New Roman" w:hAnsi="Times New Roman" w:cs="Times New Roman"/>
              <w:bCs/>
              <w:sz w:val="24"/>
              <w:szCs w:val="20"/>
            </w:rPr>
          </w:rPrChange>
        </w:rPr>
        <w:t>0000 * 107.91%) = $</w:t>
      </w:r>
      <w:ins w:id="1169" w:author="Love, Willie" w:date="2023-09-21T15:26:00Z">
        <w:r w:rsidR="003809BC" w:rsidRPr="007F360A">
          <w:rPr>
            <w:rFonts w:eastAsia="Times New Roman" w:cstheme="minorHAnsi"/>
            <w:bCs/>
            <w:rPrChange w:id="1170" w:author="Love, Willie" w:date="2023-09-21T15:41:00Z">
              <w:rPr>
                <w:rFonts w:eastAsia="Times New Roman" w:cstheme="minorHAnsi"/>
                <w:bCs/>
                <w:sz w:val="24"/>
                <w:szCs w:val="20"/>
              </w:rPr>
            </w:rPrChange>
          </w:rPr>
          <w:t>64,746</w:t>
        </w:r>
      </w:ins>
      <w:del w:id="1171" w:author="Love, Willie" w:date="2023-09-21T15:26:00Z">
        <w:r w:rsidR="001A3CB1" w:rsidRPr="007F360A" w:rsidDel="003809BC">
          <w:rPr>
            <w:rFonts w:eastAsia="Times New Roman" w:cstheme="minorHAnsi"/>
            <w:bCs/>
            <w:rPrChange w:id="1172" w:author="Love, Willie" w:date="2023-09-21T15:41:00Z">
              <w:rPr>
                <w:rFonts w:ascii="Times New Roman" w:eastAsia="Times New Roman" w:hAnsi="Times New Roman" w:cs="Times New Roman"/>
                <w:bCs/>
                <w:sz w:val="24"/>
                <w:szCs w:val="20"/>
              </w:rPr>
            </w:rPrChange>
          </w:rPr>
          <w:delText>8</w:delText>
        </w:r>
      </w:del>
      <w:del w:id="1173" w:author="Love, Willie" w:date="2023-09-21T15:25:00Z">
        <w:r w:rsidR="001A3CB1" w:rsidRPr="007F360A" w:rsidDel="003809BC">
          <w:rPr>
            <w:rFonts w:eastAsia="Times New Roman" w:cstheme="minorHAnsi"/>
            <w:bCs/>
            <w:rPrChange w:id="1174" w:author="Love, Willie" w:date="2023-09-21T15:41:00Z">
              <w:rPr>
                <w:rFonts w:ascii="Times New Roman" w:eastAsia="Times New Roman" w:hAnsi="Times New Roman" w:cs="Times New Roman"/>
                <w:bCs/>
                <w:sz w:val="24"/>
                <w:szCs w:val="20"/>
              </w:rPr>
            </w:rPrChange>
          </w:rPr>
          <w:delText>6,328</w:delText>
        </w:r>
      </w:del>
    </w:p>
    <w:p w14:paraId="3B87DE7D" w14:textId="0770E577" w:rsidR="00837E9F" w:rsidRPr="007F360A" w:rsidRDefault="00837E9F" w:rsidP="00837E9F">
      <w:pPr>
        <w:widowControl/>
        <w:numPr>
          <w:ilvl w:val="0"/>
          <w:numId w:val="17"/>
        </w:numPr>
        <w:contextualSpacing/>
        <w:jc w:val="both"/>
        <w:rPr>
          <w:rFonts w:eastAsia="Times New Roman" w:cstheme="minorHAnsi"/>
          <w:bCs/>
          <w:rPrChange w:id="1175" w:author="Love, Willie" w:date="2023-09-21T15:41:00Z">
            <w:rPr>
              <w:rFonts w:ascii="Times New Roman" w:eastAsia="Times New Roman" w:hAnsi="Times New Roman" w:cs="Times New Roman"/>
              <w:bCs/>
              <w:sz w:val="24"/>
              <w:szCs w:val="20"/>
            </w:rPr>
          </w:rPrChange>
        </w:rPr>
      </w:pPr>
      <w:r w:rsidRPr="007F360A">
        <w:rPr>
          <w:rFonts w:eastAsia="Times New Roman" w:cstheme="minorHAnsi"/>
          <w:bCs/>
          <w:rPrChange w:id="1176" w:author="Love, Willie" w:date="2023-09-21T15:41:00Z">
            <w:rPr>
              <w:rFonts w:ascii="Times New Roman" w:eastAsia="Times New Roman" w:hAnsi="Times New Roman" w:cs="Times New Roman"/>
              <w:bCs/>
              <w:sz w:val="24"/>
              <w:szCs w:val="20"/>
            </w:rPr>
          </w:rPrChange>
        </w:rPr>
        <w:t>The actual combined pool would be = $</w:t>
      </w:r>
      <w:ins w:id="1177" w:author="Love, Willie" w:date="2023-09-21T15:26:00Z">
        <w:r w:rsidR="003809BC" w:rsidRPr="007F360A">
          <w:rPr>
            <w:rFonts w:eastAsia="Times New Roman" w:cstheme="minorHAnsi"/>
            <w:bCs/>
            <w:rPrChange w:id="1178" w:author="Love, Willie" w:date="2023-09-21T15:41:00Z">
              <w:rPr>
                <w:rFonts w:eastAsia="Times New Roman" w:cstheme="minorHAnsi"/>
                <w:bCs/>
                <w:sz w:val="24"/>
                <w:szCs w:val="20"/>
              </w:rPr>
            </w:rPrChange>
          </w:rPr>
          <w:t>34,287</w:t>
        </w:r>
      </w:ins>
      <w:del w:id="1179" w:author="Love, Willie" w:date="2023-09-21T15:26:00Z">
        <w:r w:rsidR="00AF3255" w:rsidRPr="007F360A" w:rsidDel="003809BC">
          <w:rPr>
            <w:rFonts w:eastAsia="Times New Roman" w:cstheme="minorHAnsi"/>
            <w:bCs/>
            <w:rPrChange w:id="1180" w:author="Love, Willie" w:date="2023-09-21T15:41:00Z">
              <w:rPr>
                <w:rFonts w:ascii="Times New Roman" w:eastAsia="Times New Roman" w:hAnsi="Times New Roman" w:cs="Times New Roman"/>
                <w:bCs/>
                <w:sz w:val="24"/>
                <w:szCs w:val="20"/>
              </w:rPr>
            </w:rPrChange>
          </w:rPr>
          <w:delText>45,716</w:delText>
        </w:r>
      </w:del>
      <w:r w:rsidRPr="007F360A">
        <w:rPr>
          <w:rFonts w:eastAsia="Times New Roman" w:cstheme="minorHAnsi"/>
          <w:bCs/>
          <w:rPrChange w:id="1181" w:author="Love, Willie" w:date="2023-09-21T15:41:00Z">
            <w:rPr>
              <w:rFonts w:ascii="Times New Roman" w:eastAsia="Times New Roman" w:hAnsi="Times New Roman" w:cs="Times New Roman"/>
              <w:bCs/>
              <w:sz w:val="24"/>
              <w:szCs w:val="20"/>
            </w:rPr>
          </w:rPrChange>
        </w:rPr>
        <w:t xml:space="preserve"> + $</w:t>
      </w:r>
      <w:ins w:id="1182" w:author="Love, Willie" w:date="2023-09-21T15:26:00Z">
        <w:r w:rsidR="00841B50" w:rsidRPr="007F360A">
          <w:rPr>
            <w:rFonts w:eastAsia="Times New Roman" w:cstheme="minorHAnsi"/>
            <w:bCs/>
            <w:rPrChange w:id="1183" w:author="Love, Willie" w:date="2023-09-21T15:41:00Z">
              <w:rPr>
                <w:rFonts w:eastAsia="Times New Roman" w:cstheme="minorHAnsi"/>
                <w:bCs/>
                <w:sz w:val="24"/>
                <w:szCs w:val="20"/>
              </w:rPr>
            </w:rPrChange>
          </w:rPr>
          <w:t>30,462</w:t>
        </w:r>
      </w:ins>
      <w:del w:id="1184" w:author="Love, Willie" w:date="2023-09-21T15:26:00Z">
        <w:r w:rsidR="00AF3255" w:rsidRPr="007F360A" w:rsidDel="00841B50">
          <w:rPr>
            <w:rFonts w:eastAsia="Times New Roman" w:cstheme="minorHAnsi"/>
            <w:bCs/>
            <w:rPrChange w:id="1185" w:author="Love, Willie" w:date="2023-09-21T15:41:00Z">
              <w:rPr>
                <w:rFonts w:ascii="Times New Roman" w:eastAsia="Times New Roman" w:hAnsi="Times New Roman" w:cs="Times New Roman"/>
                <w:bCs/>
                <w:sz w:val="24"/>
                <w:szCs w:val="20"/>
              </w:rPr>
            </w:rPrChange>
          </w:rPr>
          <w:delText>40,616</w:delText>
        </w:r>
      </w:del>
      <w:r w:rsidRPr="007F360A">
        <w:rPr>
          <w:rFonts w:eastAsia="Times New Roman" w:cstheme="minorHAnsi"/>
          <w:bCs/>
          <w:rPrChange w:id="1186" w:author="Love, Willie" w:date="2023-09-21T15:41:00Z">
            <w:rPr>
              <w:rFonts w:ascii="Times New Roman" w:eastAsia="Times New Roman" w:hAnsi="Times New Roman" w:cs="Times New Roman"/>
              <w:bCs/>
              <w:sz w:val="24"/>
              <w:szCs w:val="20"/>
            </w:rPr>
          </w:rPrChange>
        </w:rPr>
        <w:t>= $</w:t>
      </w:r>
      <w:ins w:id="1187" w:author="Love, Willie" w:date="2023-09-21T15:26:00Z">
        <w:r w:rsidR="00841B50" w:rsidRPr="007F360A">
          <w:rPr>
            <w:rFonts w:eastAsia="Times New Roman" w:cstheme="minorHAnsi"/>
            <w:bCs/>
            <w:rPrChange w:id="1188" w:author="Love, Willie" w:date="2023-09-21T15:41:00Z">
              <w:rPr>
                <w:rFonts w:eastAsia="Times New Roman" w:cstheme="minorHAnsi"/>
                <w:bCs/>
                <w:sz w:val="24"/>
                <w:szCs w:val="20"/>
              </w:rPr>
            </w:rPrChange>
          </w:rPr>
          <w:t>64,749</w:t>
        </w:r>
      </w:ins>
      <w:del w:id="1189" w:author="Love, Willie" w:date="2023-09-21T15:26:00Z">
        <w:r w:rsidR="00BB1E73" w:rsidRPr="007F360A" w:rsidDel="00841B50">
          <w:rPr>
            <w:rFonts w:eastAsia="Times New Roman" w:cstheme="minorHAnsi"/>
            <w:bCs/>
            <w:rPrChange w:id="1190" w:author="Love, Willie" w:date="2023-09-21T15:41:00Z">
              <w:rPr>
                <w:rFonts w:ascii="Times New Roman" w:eastAsia="Times New Roman" w:hAnsi="Times New Roman" w:cs="Times New Roman"/>
                <w:bCs/>
                <w:sz w:val="24"/>
                <w:szCs w:val="20"/>
              </w:rPr>
            </w:rPrChange>
          </w:rPr>
          <w:delText>86332</w:delText>
        </w:r>
      </w:del>
      <w:r w:rsidRPr="007F360A">
        <w:rPr>
          <w:rFonts w:eastAsia="Times New Roman" w:cstheme="minorHAnsi"/>
          <w:bCs/>
          <w:rPrChange w:id="1191" w:author="Love, Willie" w:date="2023-09-21T15:41:00Z">
            <w:rPr>
              <w:rFonts w:ascii="Times New Roman" w:eastAsia="Times New Roman" w:hAnsi="Times New Roman" w:cs="Times New Roman"/>
              <w:bCs/>
              <w:sz w:val="24"/>
              <w:szCs w:val="20"/>
            </w:rPr>
          </w:rPrChange>
        </w:rPr>
        <w:t xml:space="preserve"> for in this example.</w:t>
      </w:r>
    </w:p>
    <w:p w14:paraId="666F30FB" w14:textId="77777777" w:rsidR="00837E9F" w:rsidRPr="007F360A" w:rsidRDefault="00837E9F" w:rsidP="00837E9F">
      <w:pPr>
        <w:widowControl/>
        <w:ind w:left="720"/>
        <w:contextualSpacing/>
        <w:jc w:val="both"/>
        <w:rPr>
          <w:rFonts w:eastAsia="Times New Roman" w:cstheme="minorHAnsi"/>
          <w:bCs/>
          <w:rPrChange w:id="1192" w:author="Love, Willie" w:date="2023-09-21T15:41:00Z">
            <w:rPr>
              <w:rFonts w:ascii="Times New Roman" w:eastAsia="Times New Roman" w:hAnsi="Times New Roman" w:cs="Times New Roman"/>
              <w:bCs/>
              <w:sz w:val="24"/>
              <w:szCs w:val="20"/>
            </w:rPr>
          </w:rPrChange>
        </w:rPr>
      </w:pPr>
    </w:p>
    <w:p w14:paraId="52B709A3" w14:textId="77777777" w:rsidR="00837E9F" w:rsidRPr="007F360A" w:rsidRDefault="00837E9F" w:rsidP="00837E9F">
      <w:pPr>
        <w:widowControl/>
        <w:numPr>
          <w:ilvl w:val="0"/>
          <w:numId w:val="12"/>
        </w:numPr>
        <w:contextualSpacing/>
        <w:jc w:val="both"/>
        <w:rPr>
          <w:rFonts w:eastAsia="Times New Roman" w:cstheme="minorHAnsi"/>
          <w:rPrChange w:id="1193" w:author="Love, Willie" w:date="2023-09-21T15:41:00Z">
            <w:rPr>
              <w:rFonts w:ascii="Times New Roman" w:eastAsia="Times New Roman" w:hAnsi="Times New Roman" w:cs="Times New Roman"/>
              <w:sz w:val="24"/>
              <w:szCs w:val="20"/>
            </w:rPr>
          </w:rPrChange>
        </w:rPr>
      </w:pPr>
      <w:r w:rsidRPr="007F360A">
        <w:rPr>
          <w:rFonts w:eastAsia="Times New Roman" w:cstheme="minorHAnsi"/>
          <w:bCs/>
          <w:rPrChange w:id="1194" w:author="Love, Willie" w:date="2023-09-21T15:41:00Z">
            <w:rPr>
              <w:rFonts w:ascii="Times New Roman" w:eastAsia="Times New Roman" w:hAnsi="Times New Roman" w:cs="Times New Roman"/>
              <w:bCs/>
              <w:sz w:val="24"/>
              <w:szCs w:val="20"/>
            </w:rPr>
          </w:rPrChange>
        </w:rPr>
        <w:t>The overall department payout will have a maximum of 115% of target and minimum of 85% of target</w:t>
      </w:r>
    </w:p>
    <w:p w14:paraId="52F9A71A" w14:textId="77777777" w:rsidR="00837E9F" w:rsidRPr="007F360A" w:rsidRDefault="00837E9F" w:rsidP="00837E9F">
      <w:pPr>
        <w:widowControl/>
        <w:ind w:left="1440"/>
        <w:contextualSpacing/>
        <w:jc w:val="both"/>
        <w:rPr>
          <w:rFonts w:eastAsia="Times New Roman" w:cstheme="minorHAnsi"/>
          <w:b/>
          <w:rPrChange w:id="1195" w:author="Love, Willie" w:date="2023-09-21T15:41:00Z">
            <w:rPr>
              <w:rFonts w:ascii="Times New Roman" w:eastAsia="Times New Roman" w:hAnsi="Times New Roman" w:cs="Times New Roman"/>
              <w:b/>
              <w:sz w:val="24"/>
              <w:szCs w:val="20"/>
            </w:rPr>
          </w:rPrChange>
        </w:rPr>
      </w:pPr>
    </w:p>
    <w:p w14:paraId="4E8C7812" w14:textId="77777777" w:rsidR="00837E9F" w:rsidRPr="007F360A" w:rsidRDefault="00837E9F" w:rsidP="00837E9F">
      <w:pPr>
        <w:widowControl/>
        <w:numPr>
          <w:ilvl w:val="0"/>
          <w:numId w:val="12"/>
        </w:numPr>
        <w:contextualSpacing/>
        <w:jc w:val="both"/>
        <w:rPr>
          <w:rFonts w:eastAsia="Times New Roman" w:cstheme="minorHAnsi"/>
          <w:bCs/>
          <w:rPrChange w:id="1196" w:author="Love, Willie" w:date="2023-09-21T15:41:00Z">
            <w:rPr>
              <w:rFonts w:ascii="Times New Roman" w:eastAsia="Times New Roman" w:hAnsi="Times New Roman" w:cs="Times New Roman"/>
              <w:bCs/>
              <w:sz w:val="24"/>
              <w:szCs w:val="20"/>
            </w:rPr>
          </w:rPrChange>
        </w:rPr>
      </w:pPr>
      <w:r w:rsidRPr="007F360A">
        <w:rPr>
          <w:rFonts w:eastAsia="Times New Roman" w:cstheme="minorHAnsi"/>
          <w:bCs/>
          <w:rPrChange w:id="1197" w:author="Love, Willie" w:date="2023-09-21T15:41:00Z">
            <w:rPr>
              <w:rFonts w:ascii="Times New Roman" w:eastAsia="Times New Roman" w:hAnsi="Times New Roman" w:cs="Times New Roman"/>
              <w:bCs/>
              <w:sz w:val="24"/>
              <w:szCs w:val="20"/>
            </w:rPr>
          </w:rPrChange>
        </w:rPr>
        <w:t>The department payout pool will be shared between the departmental KPIs (cure rate and NPS) based on the achievement level of each KPIs for associate level distribution</w:t>
      </w:r>
    </w:p>
    <w:p w14:paraId="7DE72C64" w14:textId="77777777" w:rsidR="00837E9F" w:rsidRPr="007F360A" w:rsidRDefault="00837E9F" w:rsidP="00837E9F">
      <w:pPr>
        <w:widowControl/>
        <w:jc w:val="both"/>
        <w:rPr>
          <w:rFonts w:eastAsia="Times New Roman" w:cstheme="minorHAnsi"/>
          <w:bCs/>
          <w:rPrChange w:id="1198" w:author="Love, Willie" w:date="2023-09-21T15:41:00Z">
            <w:rPr>
              <w:rFonts w:ascii="Times New Roman" w:eastAsia="Times New Roman" w:hAnsi="Times New Roman" w:cs="Times New Roman"/>
              <w:bCs/>
              <w:sz w:val="24"/>
              <w:szCs w:val="20"/>
            </w:rPr>
          </w:rPrChange>
        </w:rPr>
      </w:pPr>
    </w:p>
    <w:p w14:paraId="289F0113" w14:textId="77777777" w:rsidR="00837E9F" w:rsidRPr="009D7622" w:rsidRDefault="00837E9F" w:rsidP="00837E9F">
      <w:pPr>
        <w:widowControl/>
        <w:numPr>
          <w:ilvl w:val="0"/>
          <w:numId w:val="13"/>
        </w:numPr>
        <w:contextualSpacing/>
        <w:jc w:val="both"/>
        <w:rPr>
          <w:rFonts w:eastAsia="Times New Roman" w:cstheme="minorHAnsi"/>
          <w:b/>
          <w:bCs/>
          <w:rPrChange w:id="1199" w:author="Love, Willie" w:date="2023-09-21T16:26:00Z">
            <w:rPr>
              <w:rFonts w:ascii="Times New Roman" w:eastAsia="Times New Roman" w:hAnsi="Times New Roman" w:cs="Times New Roman"/>
              <w:b/>
              <w:bCs/>
              <w:sz w:val="24"/>
              <w:szCs w:val="20"/>
            </w:rPr>
          </w:rPrChange>
        </w:rPr>
      </w:pPr>
      <w:r w:rsidRPr="007F360A">
        <w:rPr>
          <w:rFonts w:eastAsia="Times New Roman" w:cstheme="minorHAnsi"/>
          <w:b/>
          <w:bCs/>
          <w:rPrChange w:id="1200" w:author="Love, Willie" w:date="2023-09-21T15:41:00Z">
            <w:rPr>
              <w:rFonts w:ascii="Times New Roman" w:eastAsia="Times New Roman" w:hAnsi="Times New Roman" w:cs="Times New Roman"/>
              <w:b/>
              <w:bCs/>
              <w:sz w:val="24"/>
              <w:szCs w:val="20"/>
            </w:rPr>
          </w:rPrChange>
        </w:rPr>
        <w:t>Associate Level Payout:</w:t>
      </w:r>
    </w:p>
    <w:p w14:paraId="76F8FC68" w14:textId="77777777" w:rsidR="00837E9F" w:rsidRPr="007F360A" w:rsidRDefault="00837E9F" w:rsidP="00837E9F">
      <w:pPr>
        <w:widowControl/>
        <w:numPr>
          <w:ilvl w:val="0"/>
          <w:numId w:val="12"/>
        </w:numPr>
        <w:contextualSpacing/>
        <w:jc w:val="both"/>
        <w:rPr>
          <w:ins w:id="1201" w:author="Lagman, Kristine Charrie" w:date="2022-04-30T00:13:00Z"/>
          <w:rFonts w:eastAsia="Times New Roman" w:cstheme="minorHAnsi"/>
          <w:bCs/>
          <w:rPrChange w:id="1202" w:author="Love, Willie" w:date="2023-09-21T15:41:00Z">
            <w:rPr>
              <w:ins w:id="1203" w:author="Lagman, Kristine Charrie" w:date="2022-04-30T00:13:00Z"/>
              <w:rFonts w:ascii="Times New Roman" w:eastAsia="Times New Roman" w:hAnsi="Times New Roman" w:cs="Times New Roman"/>
              <w:bCs/>
              <w:sz w:val="24"/>
              <w:szCs w:val="24"/>
            </w:rPr>
          </w:rPrChange>
        </w:rPr>
      </w:pPr>
      <w:r w:rsidRPr="009D7622">
        <w:rPr>
          <w:rFonts w:eastAsia="Times New Roman" w:cstheme="minorHAnsi"/>
          <w:b/>
          <w:rPrChange w:id="1204" w:author="Love, Willie" w:date="2023-09-21T16:26:00Z">
            <w:rPr>
              <w:rFonts w:ascii="Times New Roman" w:eastAsia="Times New Roman" w:hAnsi="Times New Roman" w:cs="Times New Roman"/>
              <w:b/>
              <w:sz w:val="24"/>
              <w:szCs w:val="20"/>
            </w:rPr>
          </w:rPrChange>
        </w:rPr>
        <w:t>Resolution Credits</w:t>
      </w:r>
      <w:r w:rsidR="005E3878" w:rsidRPr="009D7622">
        <w:rPr>
          <w:rFonts w:eastAsia="Times New Roman" w:cstheme="minorHAnsi"/>
          <w:b/>
          <w:rPrChange w:id="1205" w:author="Love, Willie" w:date="2023-09-21T16:26:00Z">
            <w:rPr>
              <w:rFonts w:ascii="Times New Roman" w:eastAsia="Times New Roman" w:hAnsi="Times New Roman" w:cs="Times New Roman"/>
              <w:b/>
              <w:sz w:val="24"/>
              <w:szCs w:val="20"/>
            </w:rPr>
          </w:rPrChange>
        </w:rPr>
        <w:t xml:space="preserve"> per day</w:t>
      </w:r>
      <w:r w:rsidRPr="009D7622">
        <w:rPr>
          <w:rFonts w:eastAsia="Times New Roman" w:cstheme="minorHAnsi"/>
          <w:b/>
          <w:rPrChange w:id="1206" w:author="Love, Willie" w:date="2023-09-21T16:26:00Z">
            <w:rPr>
              <w:rFonts w:ascii="Times New Roman" w:eastAsia="Times New Roman" w:hAnsi="Times New Roman" w:cs="Times New Roman"/>
              <w:b/>
              <w:sz w:val="24"/>
              <w:szCs w:val="20"/>
            </w:rPr>
          </w:rPrChange>
        </w:rPr>
        <w:t xml:space="preserve"> - </w:t>
      </w:r>
      <w:r w:rsidRPr="009D7622">
        <w:rPr>
          <w:rFonts w:eastAsia="Times New Roman" w:cstheme="minorHAnsi"/>
          <w:rPrChange w:id="1207" w:author="Love, Willie" w:date="2023-09-21T16:26:00Z">
            <w:rPr>
              <w:rFonts w:ascii="Times New Roman" w:eastAsia="Times New Roman" w:hAnsi="Times New Roman" w:cs="Times New Roman"/>
              <w:sz w:val="24"/>
              <w:szCs w:val="24"/>
            </w:rPr>
          </w:rPrChange>
        </w:rPr>
        <w:t>P</w:t>
      </w:r>
      <w:r w:rsidRPr="009D7622">
        <w:rPr>
          <w:rFonts w:eastAsia="Times New Roman" w:cstheme="minorHAnsi"/>
          <w:bCs/>
          <w:rPrChange w:id="1208" w:author="Love, Willie" w:date="2023-09-21T16:26:00Z">
            <w:rPr>
              <w:rFonts w:ascii="Times New Roman" w:eastAsia="Times New Roman" w:hAnsi="Times New Roman" w:cs="Times New Roman"/>
              <w:bCs/>
              <w:sz w:val="24"/>
              <w:szCs w:val="24"/>
            </w:rPr>
          </w:rPrChange>
        </w:rPr>
        <w:t xml:space="preserve">ayouts </w:t>
      </w:r>
      <w:r w:rsidRPr="007F360A">
        <w:rPr>
          <w:rFonts w:eastAsia="Times New Roman" w:cstheme="minorHAnsi"/>
          <w:bCs/>
          <w:rPrChange w:id="1209" w:author="Love, Willie" w:date="2023-09-21T15:41:00Z">
            <w:rPr>
              <w:rFonts w:ascii="Times New Roman" w:eastAsia="Times New Roman" w:hAnsi="Times New Roman" w:cs="Times New Roman"/>
              <w:bCs/>
              <w:sz w:val="24"/>
              <w:szCs w:val="24"/>
            </w:rPr>
          </w:rPrChange>
        </w:rPr>
        <w:t>to RMs are based on an RM’s contribution to the total resolution credits</w:t>
      </w:r>
      <w:r w:rsidR="005E3878" w:rsidRPr="007F360A">
        <w:rPr>
          <w:rFonts w:eastAsia="Times New Roman" w:cstheme="minorHAnsi"/>
          <w:bCs/>
          <w:rPrChange w:id="1210" w:author="Love, Willie" w:date="2023-09-21T15:41:00Z">
            <w:rPr>
              <w:rFonts w:ascii="Times New Roman" w:eastAsia="Times New Roman" w:hAnsi="Times New Roman" w:cs="Times New Roman"/>
              <w:bCs/>
              <w:sz w:val="24"/>
              <w:szCs w:val="24"/>
            </w:rPr>
          </w:rPrChange>
        </w:rPr>
        <w:t xml:space="preserve"> per day</w:t>
      </w:r>
      <w:r w:rsidRPr="007F360A">
        <w:rPr>
          <w:rFonts w:eastAsia="Times New Roman" w:cstheme="minorHAnsi"/>
          <w:bCs/>
          <w:rPrChange w:id="1211" w:author="Love, Willie" w:date="2023-09-21T15:41:00Z">
            <w:rPr>
              <w:rFonts w:ascii="Times New Roman" w:eastAsia="Times New Roman" w:hAnsi="Times New Roman" w:cs="Times New Roman"/>
              <w:bCs/>
              <w:sz w:val="24"/>
              <w:szCs w:val="24"/>
            </w:rPr>
          </w:rPrChange>
        </w:rPr>
        <w:t xml:space="preserve"> earned </w:t>
      </w:r>
      <w:r w:rsidR="005E3878" w:rsidRPr="007F360A">
        <w:rPr>
          <w:rFonts w:eastAsia="Times New Roman" w:cstheme="minorHAnsi"/>
          <w:bCs/>
          <w:rPrChange w:id="1212" w:author="Love, Willie" w:date="2023-09-21T15:41:00Z">
            <w:rPr>
              <w:rFonts w:ascii="Times New Roman" w:eastAsia="Times New Roman" w:hAnsi="Times New Roman" w:cs="Times New Roman"/>
              <w:bCs/>
              <w:sz w:val="24"/>
              <w:szCs w:val="24"/>
            </w:rPr>
          </w:rPrChange>
        </w:rPr>
        <w:t>in the department.</w:t>
      </w:r>
    </w:p>
    <w:p w14:paraId="48F81F10" w14:textId="77777777" w:rsidR="005E3878" w:rsidRPr="007F360A" w:rsidRDefault="005E3878" w:rsidP="005E3878">
      <w:pPr>
        <w:pStyle w:val="BodyText"/>
        <w:numPr>
          <w:ilvl w:val="1"/>
          <w:numId w:val="12"/>
        </w:numPr>
        <w:tabs>
          <w:tab w:val="left" w:pos="460"/>
        </w:tabs>
        <w:ind w:right="707"/>
        <w:rPr>
          <w:rFonts w:asciiTheme="minorHAnsi" w:hAnsiTheme="minorHAnsi" w:cstheme="minorHAnsi"/>
          <w:bCs/>
          <w:sz w:val="22"/>
          <w:szCs w:val="22"/>
          <w:rPrChange w:id="1213" w:author="Love, Willie" w:date="2023-09-21T15:41:00Z">
            <w:rPr>
              <w:rFonts w:cstheme="minorHAnsi"/>
              <w:bCs/>
            </w:rPr>
          </w:rPrChange>
        </w:rPr>
      </w:pPr>
      <w:r w:rsidRPr="007F360A">
        <w:rPr>
          <w:rFonts w:asciiTheme="minorHAnsi" w:hAnsiTheme="minorHAnsi" w:cstheme="minorHAnsi"/>
          <w:bCs/>
          <w:sz w:val="22"/>
          <w:szCs w:val="22"/>
          <w:rPrChange w:id="1214" w:author="Love, Willie" w:date="2023-09-21T15:41:00Z">
            <w:rPr>
              <w:rFonts w:cstheme="minorHAnsi"/>
              <w:bCs/>
            </w:rPr>
          </w:rPrChange>
        </w:rPr>
        <w:t xml:space="preserve">Example: Individual agent earned 11 credits/day. Average credits for all eligible agents is 100 credits/day. </w:t>
      </w:r>
      <w:r w:rsidRPr="007F360A">
        <w:rPr>
          <w:rFonts w:asciiTheme="minorHAnsi" w:hAnsiTheme="minorHAnsi" w:cstheme="minorHAnsi"/>
          <w:sz w:val="22"/>
          <w:szCs w:val="22"/>
          <w:rPrChange w:id="1215" w:author="Love, Willie" w:date="2023-09-21T15:41:00Z">
            <w:rPr>
              <w:rFonts w:cstheme="minorHAnsi"/>
            </w:rPr>
          </w:rPrChange>
        </w:rPr>
        <w:t xml:space="preserve">Associate </w:t>
      </w:r>
      <w:r w:rsidRPr="007F360A">
        <w:rPr>
          <w:rFonts w:asciiTheme="minorHAnsi" w:hAnsiTheme="minorHAnsi" w:cstheme="minorHAnsi"/>
          <w:bCs/>
          <w:sz w:val="22"/>
          <w:szCs w:val="22"/>
          <w:rPrChange w:id="1216" w:author="Love, Willie" w:date="2023-09-21T15:41:00Z">
            <w:rPr>
              <w:rFonts w:cstheme="minorHAnsi"/>
              <w:bCs/>
            </w:rPr>
          </w:rPrChange>
        </w:rPr>
        <w:t xml:space="preserve">receives 11/100 = 11% of agent’s contribution amount to the cure rate payout pool. </w:t>
      </w:r>
    </w:p>
    <w:p w14:paraId="71CC7742" w14:textId="77777777" w:rsidR="005E3878" w:rsidRPr="007F360A" w:rsidRDefault="005E3878" w:rsidP="005E3878">
      <w:pPr>
        <w:pStyle w:val="BodyText"/>
        <w:numPr>
          <w:ilvl w:val="1"/>
          <w:numId w:val="12"/>
        </w:numPr>
        <w:tabs>
          <w:tab w:val="left" w:pos="460"/>
        </w:tabs>
        <w:ind w:right="707"/>
        <w:rPr>
          <w:rFonts w:asciiTheme="minorHAnsi" w:hAnsiTheme="minorHAnsi" w:cstheme="minorHAnsi"/>
          <w:bCs/>
          <w:sz w:val="22"/>
          <w:szCs w:val="22"/>
          <w:rPrChange w:id="1217" w:author="Love, Willie" w:date="2023-09-21T15:41:00Z">
            <w:rPr>
              <w:rFonts w:cstheme="minorHAnsi"/>
              <w:bCs/>
            </w:rPr>
          </w:rPrChange>
        </w:rPr>
      </w:pPr>
      <w:r w:rsidRPr="007F360A">
        <w:rPr>
          <w:rFonts w:asciiTheme="minorHAnsi" w:hAnsiTheme="minorHAnsi" w:cstheme="minorHAnsi"/>
          <w:bCs/>
          <w:sz w:val="22"/>
          <w:szCs w:val="22"/>
          <w:rPrChange w:id="1218" w:author="Love, Willie" w:date="2023-09-21T15:41:00Z">
            <w:rPr>
              <w:rFonts w:cstheme="minorHAnsi"/>
              <w:bCs/>
            </w:rPr>
          </w:rPrChange>
        </w:rPr>
        <w:t xml:space="preserve">QA deductions, if any, will be applied on resolution credit payout for all HRD agents </w:t>
      </w:r>
    </w:p>
    <w:p w14:paraId="4C0825FF" w14:textId="77777777" w:rsidR="005E3878" w:rsidRPr="007F360A" w:rsidRDefault="005E3878" w:rsidP="005E3878">
      <w:pPr>
        <w:pStyle w:val="BodyText"/>
        <w:numPr>
          <w:ilvl w:val="1"/>
          <w:numId w:val="12"/>
        </w:numPr>
        <w:tabs>
          <w:tab w:val="left" w:pos="460"/>
        </w:tabs>
        <w:ind w:right="707"/>
        <w:rPr>
          <w:rFonts w:asciiTheme="minorHAnsi" w:hAnsiTheme="minorHAnsi" w:cstheme="minorHAnsi"/>
          <w:bCs/>
          <w:sz w:val="22"/>
          <w:szCs w:val="22"/>
          <w:rPrChange w:id="1219" w:author="Love, Willie" w:date="2023-09-21T15:41:00Z">
            <w:rPr>
              <w:rFonts w:cstheme="minorHAnsi"/>
              <w:bCs/>
            </w:rPr>
          </w:rPrChange>
        </w:rPr>
      </w:pPr>
      <w:r w:rsidRPr="007F360A">
        <w:rPr>
          <w:rFonts w:asciiTheme="minorHAnsi" w:hAnsiTheme="minorHAnsi" w:cstheme="minorHAnsi"/>
          <w:bCs/>
          <w:sz w:val="22"/>
          <w:szCs w:val="22"/>
          <w:rPrChange w:id="1220" w:author="Love, Willie" w:date="2023-09-21T15:41:00Z">
            <w:rPr>
              <w:rFonts w:cstheme="minorHAnsi"/>
              <w:bCs/>
            </w:rPr>
          </w:rPrChange>
        </w:rPr>
        <w:t>Any un-utilized amount remaining after the QA payout deductions and resolution disqualifications will be re-distributed among all eligible associates to enable 100% utilization of the budget.</w:t>
      </w:r>
    </w:p>
    <w:p w14:paraId="6FA68DC3" w14:textId="39169BD6" w:rsidR="00837E9F" w:rsidRPr="007F360A" w:rsidDel="00A51BCB" w:rsidRDefault="00837E9F" w:rsidP="00837E9F">
      <w:pPr>
        <w:widowControl/>
        <w:jc w:val="both"/>
        <w:rPr>
          <w:del w:id="1221" w:author="Love, Willie" w:date="2023-09-21T15:34:00Z"/>
          <w:rFonts w:eastAsia="Times New Roman" w:cstheme="minorHAnsi"/>
          <w:bCs/>
          <w:rPrChange w:id="1222" w:author="Love, Willie" w:date="2023-09-21T15:41:00Z">
            <w:rPr>
              <w:del w:id="1223" w:author="Love, Willie" w:date="2023-09-21T15:34:00Z"/>
              <w:rFonts w:ascii="Times New Roman" w:eastAsia="Times New Roman" w:hAnsi="Times New Roman" w:cs="Times New Roman"/>
              <w:bCs/>
              <w:sz w:val="24"/>
              <w:szCs w:val="20"/>
            </w:rPr>
          </w:rPrChange>
        </w:rPr>
      </w:pPr>
    </w:p>
    <w:p w14:paraId="15A60E3E" w14:textId="5CDFED7B" w:rsidR="00A53B4B" w:rsidRPr="007F360A" w:rsidRDefault="00A53B4B" w:rsidP="00A53B4B">
      <w:pPr>
        <w:pStyle w:val="ListParagraph"/>
        <w:numPr>
          <w:ilvl w:val="0"/>
          <w:numId w:val="12"/>
        </w:numPr>
        <w:tabs>
          <w:tab w:val="left" w:pos="1179"/>
        </w:tabs>
        <w:spacing w:before="249" w:line="275" w:lineRule="exact"/>
        <w:rPr>
          <w:ins w:id="1224" w:author="Love, Willie" w:date="2023-09-21T15:28:00Z"/>
          <w:rFonts w:cstheme="minorHAnsi"/>
          <w:color w:val="010302"/>
          <w:rPrChange w:id="1225" w:author="Love, Willie" w:date="2023-09-21T15:41:00Z">
            <w:rPr>
              <w:ins w:id="1226" w:author="Love, Willie" w:date="2023-09-21T15:28:00Z"/>
              <w:rFonts w:ascii="Times New Roman" w:hAnsi="Times New Roman" w:cs="Times New Roman"/>
              <w:color w:val="010302"/>
            </w:rPr>
          </w:rPrChange>
        </w:rPr>
      </w:pPr>
      <w:ins w:id="1227" w:author="Love, Willie" w:date="2023-09-21T15:28:00Z">
        <w:r w:rsidRPr="007F360A">
          <w:rPr>
            <w:rFonts w:cstheme="minorHAnsi"/>
            <w:b/>
            <w:bCs/>
            <w:color w:val="000000"/>
            <w:rPrChange w:id="1228" w:author="Love, Willie" w:date="2023-09-21T15:41:00Z">
              <w:rPr>
                <w:rFonts w:ascii="Calibri" w:hAnsi="Calibri" w:cs="Calibri"/>
                <w:b/>
                <w:bCs/>
                <w:color w:val="000000"/>
              </w:rPr>
            </w:rPrChange>
          </w:rPr>
          <w:t>Stell</w:t>
        </w:r>
        <w:r w:rsidRPr="007F360A">
          <w:rPr>
            <w:rFonts w:cstheme="minorHAnsi"/>
            <w:b/>
            <w:bCs/>
            <w:color w:val="000000"/>
            <w:spacing w:val="-1"/>
            <w:rPrChange w:id="1229" w:author="Love, Willie" w:date="2023-09-21T15:41:00Z">
              <w:rPr>
                <w:rFonts w:ascii="Calibri" w:hAnsi="Calibri" w:cs="Calibri"/>
                <w:b/>
                <w:bCs/>
                <w:color w:val="000000"/>
                <w:spacing w:val="-1"/>
              </w:rPr>
            </w:rPrChange>
          </w:rPr>
          <w:t xml:space="preserve">a </w:t>
        </w:r>
        <w:r w:rsidRPr="007F360A">
          <w:rPr>
            <w:rFonts w:cstheme="minorHAnsi"/>
            <w:b/>
            <w:bCs/>
            <w:color w:val="000000"/>
            <w:rPrChange w:id="1230" w:author="Love, Willie" w:date="2023-09-21T15:41:00Z">
              <w:rPr>
                <w:rFonts w:ascii="Calibri" w:hAnsi="Calibri" w:cs="Calibri"/>
                <w:b/>
                <w:bCs/>
                <w:color w:val="000000"/>
              </w:rPr>
            </w:rPrChange>
          </w:rPr>
          <w:t xml:space="preserve">Star Rating – </w:t>
        </w:r>
        <w:r w:rsidRPr="007F360A">
          <w:rPr>
            <w:rFonts w:cstheme="minorHAnsi"/>
            <w:color w:val="000000"/>
            <w:rPrChange w:id="1231" w:author="Love, Willie" w:date="2023-09-21T15:41:00Z">
              <w:rPr>
                <w:rFonts w:ascii="Calibri" w:hAnsi="Calibri" w:cs="Calibri"/>
                <w:color w:val="000000"/>
              </w:rPr>
            </w:rPrChange>
          </w:rPr>
          <w:t>Payouts to RMs are based on RM’s Stella star rating results relativ</w:t>
        </w:r>
        <w:r w:rsidRPr="007F360A">
          <w:rPr>
            <w:rFonts w:cstheme="minorHAnsi"/>
            <w:color w:val="000000"/>
            <w:spacing w:val="-1"/>
            <w:rPrChange w:id="1232" w:author="Love, Willie" w:date="2023-09-21T15:41:00Z">
              <w:rPr>
                <w:rFonts w:ascii="Calibri" w:hAnsi="Calibri" w:cs="Calibri"/>
                <w:color w:val="000000"/>
                <w:spacing w:val="-1"/>
              </w:rPr>
            </w:rPrChange>
          </w:rPr>
          <w:t xml:space="preserve">e </w:t>
        </w:r>
        <w:r w:rsidRPr="007F360A">
          <w:rPr>
            <w:rFonts w:cstheme="minorHAnsi"/>
            <w:color w:val="000000"/>
            <w:rPrChange w:id="1233" w:author="Love, Willie" w:date="2023-09-21T15:41:00Z">
              <w:rPr>
                <w:rFonts w:ascii="Calibri" w:hAnsi="Calibri" w:cs="Calibri"/>
                <w:color w:val="000000"/>
              </w:rPr>
            </w:rPrChange>
          </w:rPr>
          <w:t>t</w:t>
        </w:r>
        <w:r w:rsidRPr="007F360A">
          <w:rPr>
            <w:rFonts w:cstheme="minorHAnsi"/>
            <w:color w:val="000000"/>
            <w:spacing w:val="1"/>
            <w:rPrChange w:id="1234" w:author="Love, Willie" w:date="2023-09-21T15:41:00Z">
              <w:rPr>
                <w:rFonts w:ascii="Calibri" w:hAnsi="Calibri" w:cs="Calibri"/>
                <w:color w:val="000000"/>
                <w:spacing w:val="1"/>
              </w:rPr>
            </w:rPrChange>
          </w:rPr>
          <w:t xml:space="preserve">o </w:t>
        </w:r>
        <w:r w:rsidRPr="007F360A">
          <w:rPr>
            <w:rFonts w:cstheme="minorHAnsi"/>
            <w:color w:val="000000"/>
            <w:rPrChange w:id="1235" w:author="Love, Willie" w:date="2023-09-21T15:41:00Z">
              <w:rPr>
                <w:rFonts w:ascii="Calibri" w:hAnsi="Calibri" w:cs="Calibri"/>
                <w:color w:val="000000"/>
              </w:rPr>
            </w:rPrChange>
          </w:rPr>
          <w:t>global </w:t>
        </w:r>
        <w:r w:rsidRPr="007F360A">
          <w:rPr>
            <w:rFonts w:cstheme="minorHAnsi"/>
            <w:rPrChange w:id="1236" w:author="Love, Willie" w:date="2023-09-21T15:41:00Z">
              <w:rPr>
                <w:rFonts w:ascii="Times New Roman" w:hAnsi="Times New Roman" w:cs="Times New Roman"/>
              </w:rPr>
            </w:rPrChange>
          </w:rPr>
          <w:t xml:space="preserve"> </w:t>
        </w:r>
      </w:ins>
    </w:p>
    <w:p w14:paraId="1E7D3006" w14:textId="77777777" w:rsidR="00A53B4B" w:rsidRPr="007F360A" w:rsidRDefault="00A53B4B" w:rsidP="00A53B4B">
      <w:pPr>
        <w:pStyle w:val="ListParagraph"/>
        <w:numPr>
          <w:ilvl w:val="0"/>
          <w:numId w:val="12"/>
        </w:numPr>
        <w:spacing w:before="40" w:line="219" w:lineRule="exact"/>
        <w:rPr>
          <w:ins w:id="1237" w:author="Love, Willie" w:date="2023-09-21T15:32:00Z"/>
          <w:rFonts w:cstheme="minorHAnsi"/>
          <w:color w:val="010302"/>
          <w:rPrChange w:id="1238" w:author="Love, Willie" w:date="2023-09-21T15:41:00Z">
            <w:rPr>
              <w:ins w:id="1239" w:author="Love, Willie" w:date="2023-09-21T15:32:00Z"/>
              <w:rFonts w:ascii="Times New Roman" w:hAnsi="Times New Roman" w:cs="Times New Roman"/>
            </w:rPr>
          </w:rPrChange>
        </w:rPr>
      </w:pPr>
      <w:ins w:id="1240" w:author="Love, Willie" w:date="2023-09-21T15:28:00Z">
        <w:r w:rsidRPr="007F360A">
          <w:rPr>
            <w:rFonts w:cstheme="minorHAnsi"/>
            <w:color w:val="000000"/>
            <w:rPrChange w:id="1241" w:author="Love, Willie" w:date="2023-09-21T15:41:00Z">
              <w:rPr>
                <w:rFonts w:ascii="Calibri" w:hAnsi="Calibri" w:cs="Calibri"/>
                <w:color w:val="000000"/>
              </w:rPr>
            </w:rPrChange>
          </w:rPr>
          <w:t>ranking, in reference t</w:t>
        </w:r>
        <w:r w:rsidRPr="007F360A">
          <w:rPr>
            <w:rFonts w:cstheme="minorHAnsi"/>
            <w:color w:val="000000"/>
            <w:spacing w:val="1"/>
            <w:rPrChange w:id="1242" w:author="Love, Willie" w:date="2023-09-21T15:41:00Z">
              <w:rPr>
                <w:rFonts w:ascii="Calibri" w:hAnsi="Calibri" w:cs="Calibri"/>
                <w:color w:val="000000"/>
                <w:spacing w:val="1"/>
              </w:rPr>
            </w:rPrChange>
          </w:rPr>
          <w:t xml:space="preserve">o </w:t>
        </w:r>
        <w:r w:rsidRPr="007F360A">
          <w:rPr>
            <w:rFonts w:cstheme="minorHAnsi"/>
            <w:color w:val="000000"/>
            <w:rPrChange w:id="1243" w:author="Love, Willie" w:date="2023-09-21T15:41:00Z">
              <w:rPr>
                <w:rFonts w:ascii="Calibri" w:hAnsi="Calibri" w:cs="Calibri"/>
                <w:color w:val="000000"/>
              </w:rPr>
            </w:rPrChange>
          </w:rPr>
          <w:t xml:space="preserve">the above Stella Star Rating Payout Distribution Table.  </w:t>
        </w:r>
        <w:r w:rsidRPr="007F360A">
          <w:rPr>
            <w:rFonts w:cstheme="minorHAnsi"/>
            <w:b/>
            <w:bCs/>
            <w:color w:val="000000"/>
            <w:rPrChange w:id="1244" w:author="Love, Willie" w:date="2023-09-21T15:41:00Z">
              <w:rPr>
                <w:rFonts w:ascii="Calibri" w:hAnsi="Calibri" w:cs="Calibri"/>
                <w:b/>
                <w:bCs/>
                <w:color w:val="000000"/>
              </w:rPr>
            </w:rPrChange>
          </w:rPr>
          <w:t> </w:t>
        </w:r>
        <w:r w:rsidRPr="007F360A">
          <w:rPr>
            <w:rFonts w:cstheme="minorHAnsi"/>
            <w:rPrChange w:id="1245" w:author="Love, Willie" w:date="2023-09-21T15:41:00Z">
              <w:rPr>
                <w:rFonts w:ascii="Times New Roman" w:hAnsi="Times New Roman" w:cs="Times New Roman"/>
              </w:rPr>
            </w:rPrChange>
          </w:rPr>
          <w:t xml:space="preserve"> </w:t>
        </w:r>
      </w:ins>
    </w:p>
    <w:p w14:paraId="1C51440A" w14:textId="77777777" w:rsidR="00A51BCB" w:rsidRPr="007F360A" w:rsidRDefault="00A51BCB" w:rsidP="00A51BCB">
      <w:pPr>
        <w:pStyle w:val="ListParagraph"/>
        <w:numPr>
          <w:ilvl w:val="1"/>
          <w:numId w:val="12"/>
        </w:numPr>
        <w:spacing w:before="40" w:line="219" w:lineRule="exact"/>
        <w:rPr>
          <w:ins w:id="1246" w:author="Love, Willie" w:date="2023-09-21T15:33:00Z"/>
          <w:rFonts w:cstheme="minorHAnsi"/>
          <w:color w:val="010302"/>
          <w:rPrChange w:id="1247" w:author="Love, Willie" w:date="2023-09-21T15:41:00Z">
            <w:rPr>
              <w:ins w:id="1248" w:author="Love, Willie" w:date="2023-09-21T15:33:00Z"/>
              <w:rFonts w:ascii="Times New Roman" w:hAnsi="Times New Roman" w:cs="Times New Roman"/>
              <w:color w:val="010302"/>
            </w:rPr>
          </w:rPrChange>
        </w:rPr>
      </w:pPr>
      <w:ins w:id="1249" w:author="Love, Willie" w:date="2023-09-21T15:33:00Z">
        <w:r w:rsidRPr="007F360A">
          <w:rPr>
            <w:rFonts w:cstheme="minorHAnsi"/>
            <w:color w:val="010302"/>
            <w:rPrChange w:id="1250" w:author="Love, Willie" w:date="2023-09-21T15:41:00Z">
              <w:rPr>
                <w:rFonts w:ascii="Times New Roman" w:hAnsi="Times New Roman" w:cs="Times New Roman"/>
                <w:color w:val="010302"/>
              </w:rPr>
            </w:rPrChange>
          </w:rPr>
          <w:t xml:space="preserve">Example: Agent achieved average stella star rating of 4.5, which fell into Tier 2 of star  </w:t>
        </w:r>
      </w:ins>
    </w:p>
    <w:p w14:paraId="74ABEFB9" w14:textId="77777777" w:rsidR="00A51BCB" w:rsidRPr="007F360A" w:rsidRDefault="00A51BCB">
      <w:pPr>
        <w:pStyle w:val="ListParagraph"/>
        <w:spacing w:before="40" w:line="219" w:lineRule="exact"/>
        <w:ind w:left="1440"/>
        <w:rPr>
          <w:ins w:id="1251" w:author="Love, Willie" w:date="2023-09-21T15:33:00Z"/>
          <w:rFonts w:cstheme="minorHAnsi"/>
          <w:color w:val="010302"/>
          <w:rPrChange w:id="1252" w:author="Love, Willie" w:date="2023-09-21T15:41:00Z">
            <w:rPr>
              <w:ins w:id="1253" w:author="Love, Willie" w:date="2023-09-21T15:33:00Z"/>
              <w:rFonts w:ascii="Times New Roman" w:hAnsi="Times New Roman" w:cs="Times New Roman"/>
              <w:color w:val="010302"/>
            </w:rPr>
          </w:rPrChange>
        </w:rPr>
        <w:pPrChange w:id="1254" w:author="Love, Willie" w:date="2023-09-21T15:33:00Z">
          <w:pPr>
            <w:pStyle w:val="ListParagraph"/>
            <w:numPr>
              <w:ilvl w:val="1"/>
              <w:numId w:val="12"/>
            </w:numPr>
            <w:spacing w:before="40" w:line="219" w:lineRule="exact"/>
            <w:ind w:left="1440" w:hanging="360"/>
          </w:pPr>
        </w:pPrChange>
      </w:pPr>
      <w:ins w:id="1255" w:author="Love, Willie" w:date="2023-09-21T15:33:00Z">
        <w:r w:rsidRPr="007F360A">
          <w:rPr>
            <w:rFonts w:cstheme="minorHAnsi"/>
            <w:color w:val="010302"/>
            <w:rPrChange w:id="1256" w:author="Love, Willie" w:date="2023-09-21T15:41:00Z">
              <w:rPr>
                <w:rFonts w:ascii="Times New Roman" w:hAnsi="Times New Roman" w:cs="Times New Roman"/>
                <w:color w:val="010302"/>
              </w:rPr>
            </w:rPrChange>
          </w:rPr>
          <w:lastRenderedPageBreak/>
          <w:t xml:space="preserve">rating payout distribution.  The score will be multiplied by the payout tier factor of 1.50,  </w:t>
        </w:r>
      </w:ins>
    </w:p>
    <w:p w14:paraId="03187FFA" w14:textId="77777777" w:rsidR="00A51BCB" w:rsidRPr="007F360A" w:rsidRDefault="00A51BCB">
      <w:pPr>
        <w:pStyle w:val="ListParagraph"/>
        <w:spacing w:before="40" w:line="219" w:lineRule="exact"/>
        <w:ind w:left="1440"/>
        <w:rPr>
          <w:ins w:id="1257" w:author="Love, Willie" w:date="2023-09-21T15:33:00Z"/>
          <w:rFonts w:cstheme="minorHAnsi"/>
          <w:color w:val="010302"/>
          <w:rPrChange w:id="1258" w:author="Love, Willie" w:date="2023-09-21T15:41:00Z">
            <w:rPr>
              <w:ins w:id="1259" w:author="Love, Willie" w:date="2023-09-21T15:33:00Z"/>
              <w:rFonts w:ascii="Times New Roman" w:hAnsi="Times New Roman" w:cs="Times New Roman"/>
              <w:color w:val="010302"/>
            </w:rPr>
          </w:rPrChange>
        </w:rPr>
        <w:pPrChange w:id="1260" w:author="Love, Willie" w:date="2023-09-21T15:33:00Z">
          <w:pPr>
            <w:pStyle w:val="ListParagraph"/>
            <w:numPr>
              <w:ilvl w:val="1"/>
              <w:numId w:val="12"/>
            </w:numPr>
            <w:spacing w:before="40" w:line="219" w:lineRule="exact"/>
            <w:ind w:left="1440" w:hanging="360"/>
          </w:pPr>
        </w:pPrChange>
      </w:pPr>
      <w:ins w:id="1261" w:author="Love, Willie" w:date="2023-09-21T15:33:00Z">
        <w:r w:rsidRPr="007F360A">
          <w:rPr>
            <w:rFonts w:cstheme="minorHAnsi"/>
            <w:color w:val="010302"/>
            <w:rPrChange w:id="1262" w:author="Love, Willie" w:date="2023-09-21T15:41:00Z">
              <w:rPr>
                <w:rFonts w:ascii="Times New Roman" w:hAnsi="Times New Roman" w:cs="Times New Roman"/>
                <w:color w:val="010302"/>
              </w:rPr>
            </w:rPrChange>
          </w:rPr>
          <w:t xml:space="preserve">resulting in a final adjusted score of 4.5*1.5 = 6.75. If the average of all adjusted scores is </w:t>
        </w:r>
      </w:ins>
    </w:p>
    <w:p w14:paraId="5DF23F5C" w14:textId="77777777" w:rsidR="00A51BCB" w:rsidRPr="007F360A" w:rsidRDefault="00A51BCB">
      <w:pPr>
        <w:pStyle w:val="ListParagraph"/>
        <w:spacing w:before="40" w:line="219" w:lineRule="exact"/>
        <w:ind w:left="1440"/>
        <w:rPr>
          <w:ins w:id="1263" w:author="Love, Willie" w:date="2023-09-21T15:33:00Z"/>
          <w:rFonts w:cstheme="minorHAnsi"/>
          <w:color w:val="010302"/>
          <w:rPrChange w:id="1264" w:author="Love, Willie" w:date="2023-09-21T15:41:00Z">
            <w:rPr>
              <w:ins w:id="1265" w:author="Love, Willie" w:date="2023-09-21T15:33:00Z"/>
              <w:rFonts w:ascii="Times New Roman" w:hAnsi="Times New Roman" w:cs="Times New Roman"/>
              <w:color w:val="010302"/>
            </w:rPr>
          </w:rPrChange>
        </w:rPr>
        <w:pPrChange w:id="1266" w:author="Love, Willie" w:date="2023-09-21T15:33:00Z">
          <w:pPr>
            <w:pStyle w:val="ListParagraph"/>
            <w:numPr>
              <w:ilvl w:val="1"/>
              <w:numId w:val="12"/>
            </w:numPr>
            <w:spacing w:before="40" w:line="219" w:lineRule="exact"/>
            <w:ind w:left="1440" w:hanging="360"/>
          </w:pPr>
        </w:pPrChange>
      </w:pPr>
      <w:ins w:id="1267" w:author="Love, Willie" w:date="2023-09-21T15:33:00Z">
        <w:r w:rsidRPr="007F360A">
          <w:rPr>
            <w:rFonts w:cstheme="minorHAnsi"/>
            <w:color w:val="010302"/>
            <w:rPrChange w:id="1268" w:author="Love, Willie" w:date="2023-09-21T15:41:00Z">
              <w:rPr>
                <w:rFonts w:ascii="Times New Roman" w:hAnsi="Times New Roman" w:cs="Times New Roman"/>
                <w:color w:val="010302"/>
              </w:rPr>
            </w:rPrChange>
          </w:rPr>
          <w:t xml:space="preserve">6.5, this agent’s star rating performance would be 6.75/6.5 = 103.85%. Therefore, the  </w:t>
        </w:r>
      </w:ins>
    </w:p>
    <w:p w14:paraId="5E2726B0" w14:textId="31758657" w:rsidR="00A51BCB" w:rsidRPr="007F360A" w:rsidRDefault="00A51BCB">
      <w:pPr>
        <w:pStyle w:val="ListParagraph"/>
        <w:spacing w:before="40" w:line="219" w:lineRule="exact"/>
        <w:ind w:left="1440"/>
        <w:rPr>
          <w:ins w:id="1269" w:author="Love, Willie" w:date="2023-09-21T15:32:00Z"/>
          <w:rFonts w:cstheme="minorHAnsi"/>
          <w:color w:val="010302"/>
          <w:rPrChange w:id="1270" w:author="Love, Willie" w:date="2023-09-21T15:41:00Z">
            <w:rPr>
              <w:ins w:id="1271" w:author="Love, Willie" w:date="2023-09-21T15:32:00Z"/>
            </w:rPr>
          </w:rPrChange>
        </w:rPr>
        <w:pPrChange w:id="1272" w:author="Love, Willie" w:date="2023-09-21T15:33:00Z">
          <w:pPr>
            <w:spacing w:before="40" w:line="219" w:lineRule="exact"/>
            <w:ind w:left="1080"/>
          </w:pPr>
        </w:pPrChange>
      </w:pPr>
      <w:ins w:id="1273" w:author="Love, Willie" w:date="2023-09-21T15:33:00Z">
        <w:r w:rsidRPr="007F360A">
          <w:rPr>
            <w:rFonts w:cstheme="minorHAnsi"/>
            <w:color w:val="010302"/>
            <w:rPrChange w:id="1274" w:author="Love, Willie" w:date="2023-09-21T15:41:00Z">
              <w:rPr>
                <w:rFonts w:ascii="Times New Roman" w:hAnsi="Times New Roman" w:cs="Times New Roman"/>
                <w:color w:val="010302"/>
              </w:rPr>
            </w:rPrChange>
          </w:rPr>
          <w:t xml:space="preserve">agent would receive 103.85% of the agent’s NPS payout pool contribution amount.  </w:t>
        </w:r>
      </w:ins>
    </w:p>
    <w:p w14:paraId="639961C8" w14:textId="0EA2C681" w:rsidR="00F70080" w:rsidRPr="007F360A" w:rsidDel="00A53B4B" w:rsidRDefault="00837E9F">
      <w:pPr>
        <w:pStyle w:val="BodyText"/>
        <w:numPr>
          <w:ilvl w:val="0"/>
          <w:numId w:val="12"/>
        </w:numPr>
        <w:tabs>
          <w:tab w:val="left" w:pos="460"/>
        </w:tabs>
        <w:ind w:right="707"/>
        <w:rPr>
          <w:del w:id="1275" w:author="Love, Willie" w:date="2023-09-21T15:28:00Z"/>
          <w:rFonts w:asciiTheme="minorHAnsi" w:hAnsiTheme="minorHAnsi" w:cstheme="minorHAnsi"/>
          <w:b/>
          <w:sz w:val="22"/>
          <w:szCs w:val="22"/>
          <w:rPrChange w:id="1276" w:author="Love, Willie" w:date="2023-09-21T15:41:00Z">
            <w:rPr>
              <w:del w:id="1277" w:author="Love, Willie" w:date="2023-09-21T15:28:00Z"/>
              <w:rFonts w:asciiTheme="minorHAnsi" w:hAnsiTheme="minorHAnsi" w:cstheme="minorHAnsi"/>
              <w:b/>
            </w:rPr>
          </w:rPrChange>
        </w:rPr>
      </w:pPr>
      <w:del w:id="1278" w:author="Love, Willie" w:date="2023-09-21T15:28:00Z">
        <w:r w:rsidRPr="007F360A" w:rsidDel="00A53B4B">
          <w:rPr>
            <w:rFonts w:asciiTheme="minorHAnsi" w:hAnsiTheme="minorHAnsi" w:cstheme="minorHAnsi"/>
            <w:b/>
            <w:sz w:val="22"/>
            <w:szCs w:val="22"/>
            <w:highlight w:val="green"/>
            <w:rPrChange w:id="1279" w:author="Love, Willie" w:date="2023-09-21T15:41:00Z">
              <w:rPr>
                <w:rFonts w:cs="Times New Roman"/>
                <w:b/>
                <w:szCs w:val="20"/>
              </w:rPr>
            </w:rPrChange>
          </w:rPr>
          <w:delText xml:space="preserve">NPS – </w:delText>
        </w:r>
        <w:r w:rsidRPr="007F360A" w:rsidDel="00A53B4B">
          <w:rPr>
            <w:rFonts w:asciiTheme="minorHAnsi" w:hAnsiTheme="minorHAnsi" w:cstheme="minorHAnsi"/>
            <w:sz w:val="22"/>
            <w:szCs w:val="22"/>
            <w:highlight w:val="green"/>
            <w:rPrChange w:id="1280" w:author="Love, Willie" w:date="2023-09-21T15:41:00Z">
              <w:rPr>
                <w:rFonts w:cs="Times New Roman"/>
                <w:szCs w:val="20"/>
              </w:rPr>
            </w:rPrChange>
          </w:rPr>
          <w:delText>Payouts to RMs are</w:delText>
        </w:r>
        <w:r w:rsidRPr="007F360A" w:rsidDel="00A53B4B">
          <w:rPr>
            <w:rFonts w:asciiTheme="minorHAnsi" w:hAnsiTheme="minorHAnsi" w:cstheme="minorHAnsi"/>
            <w:b/>
            <w:sz w:val="22"/>
            <w:szCs w:val="22"/>
            <w:highlight w:val="green"/>
            <w:rPrChange w:id="1281" w:author="Love, Willie" w:date="2023-09-21T15:41:00Z">
              <w:rPr>
                <w:rFonts w:cs="Times New Roman"/>
                <w:b/>
                <w:szCs w:val="20"/>
              </w:rPr>
            </w:rPrChange>
          </w:rPr>
          <w:delText xml:space="preserve"> </w:delText>
        </w:r>
        <w:r w:rsidRPr="007F360A" w:rsidDel="00A53B4B">
          <w:rPr>
            <w:rFonts w:asciiTheme="minorHAnsi" w:hAnsiTheme="minorHAnsi" w:cstheme="minorHAnsi"/>
            <w:bCs/>
            <w:sz w:val="22"/>
            <w:szCs w:val="22"/>
            <w:highlight w:val="green"/>
            <w:rPrChange w:id="1282" w:author="Love, Willie" w:date="2023-09-21T15:41:00Z">
              <w:rPr>
                <w:rFonts w:cs="Times New Roman"/>
                <w:bCs/>
                <w:szCs w:val="20"/>
              </w:rPr>
            </w:rPrChange>
          </w:rPr>
          <w:delText xml:space="preserve">based </w:delText>
        </w:r>
        <w:r w:rsidRPr="007F360A" w:rsidDel="00A53B4B">
          <w:rPr>
            <w:rFonts w:asciiTheme="minorHAnsi" w:hAnsiTheme="minorHAnsi" w:cstheme="minorHAnsi"/>
            <w:bCs/>
            <w:sz w:val="22"/>
            <w:szCs w:val="22"/>
            <w:highlight w:val="green"/>
            <w:rPrChange w:id="1283" w:author="Love, Willie" w:date="2023-09-21T15:41:00Z">
              <w:rPr>
                <w:rFonts w:cs="Times New Roman"/>
                <w:bCs/>
              </w:rPr>
            </w:rPrChange>
          </w:rPr>
          <w:delText xml:space="preserve">on </w:delText>
        </w:r>
      </w:del>
      <w:ins w:id="1284" w:author="Lagman, Kristine Charrie" w:date="2022-04-30T00:22:00Z">
        <w:del w:id="1285" w:author="Love, Willie" w:date="2023-09-21T15:28:00Z">
          <w:r w:rsidR="00F70080" w:rsidRPr="007F360A" w:rsidDel="00A53B4B">
            <w:rPr>
              <w:rFonts w:cstheme="minorHAnsi"/>
              <w:bCs/>
              <w:sz w:val="22"/>
              <w:szCs w:val="22"/>
              <w:highlight w:val="green"/>
              <w:rPrChange w:id="1286" w:author="Love, Willie" w:date="2023-09-21T15:41:00Z">
                <w:rPr>
                  <w:rFonts w:cstheme="minorHAnsi"/>
                  <w:bCs/>
                </w:rPr>
              </w:rPrChange>
            </w:rPr>
            <w:delText xml:space="preserve"> </w:delText>
          </w:r>
        </w:del>
      </w:ins>
      <w:del w:id="1287" w:author="Love, Willie" w:date="2023-09-21T15:28:00Z">
        <w:r w:rsidR="00F70080" w:rsidRPr="007F360A" w:rsidDel="00A53B4B">
          <w:rPr>
            <w:rFonts w:cstheme="minorHAnsi"/>
            <w:bCs/>
            <w:sz w:val="22"/>
            <w:szCs w:val="22"/>
            <w:highlight w:val="green"/>
            <w:rPrChange w:id="1288" w:author="Love, Willie" w:date="2023-09-21T15:41:00Z">
              <w:rPr>
                <w:rFonts w:cstheme="minorHAnsi"/>
                <w:bCs/>
              </w:rPr>
            </w:rPrChange>
          </w:rPr>
          <w:delText xml:space="preserve">RM’s NPS results globally, in reference </w:delText>
        </w:r>
        <w:r w:rsidR="00C929ED" w:rsidRPr="007F360A" w:rsidDel="00A53B4B">
          <w:rPr>
            <w:rFonts w:cstheme="minorHAnsi"/>
            <w:bCs/>
            <w:sz w:val="22"/>
            <w:szCs w:val="22"/>
            <w:highlight w:val="green"/>
            <w:rPrChange w:id="1289" w:author="Love, Willie" w:date="2023-09-21T15:41:00Z">
              <w:rPr>
                <w:rFonts w:cstheme="minorHAnsi"/>
                <w:bCs/>
              </w:rPr>
            </w:rPrChange>
          </w:rPr>
          <w:delText>to</w:delText>
        </w:r>
        <w:r w:rsidR="00F70080" w:rsidRPr="007F360A" w:rsidDel="00A53B4B">
          <w:rPr>
            <w:rFonts w:cstheme="minorHAnsi"/>
            <w:bCs/>
            <w:sz w:val="22"/>
            <w:szCs w:val="22"/>
            <w:highlight w:val="green"/>
            <w:rPrChange w:id="1290" w:author="Love, Willie" w:date="2023-09-21T15:41:00Z">
              <w:rPr>
                <w:rFonts w:cstheme="minorHAnsi"/>
                <w:bCs/>
              </w:rPr>
            </w:rPrChange>
          </w:rPr>
          <w:delText xml:space="preserve"> the above NPS Payout Distribution Table</w:delText>
        </w:r>
        <w:r w:rsidR="00F70080" w:rsidRPr="007F360A" w:rsidDel="00A53B4B">
          <w:rPr>
            <w:rFonts w:cstheme="minorHAnsi"/>
            <w:bCs/>
            <w:sz w:val="22"/>
            <w:szCs w:val="22"/>
            <w:rPrChange w:id="1291" w:author="Love, Willie" w:date="2023-09-21T15:41:00Z">
              <w:rPr>
                <w:rFonts w:cstheme="minorHAnsi"/>
                <w:bCs/>
              </w:rPr>
            </w:rPrChange>
          </w:rPr>
          <w:delText xml:space="preserve">.  </w:delText>
        </w:r>
      </w:del>
    </w:p>
    <w:p w14:paraId="0E491DE3" w14:textId="77A83200" w:rsidR="00F70080" w:rsidRPr="007F360A" w:rsidDel="00A51BCB" w:rsidRDefault="00F70080" w:rsidP="00F70080">
      <w:pPr>
        <w:pStyle w:val="BodyText"/>
        <w:numPr>
          <w:ilvl w:val="1"/>
          <w:numId w:val="12"/>
        </w:numPr>
        <w:tabs>
          <w:tab w:val="left" w:pos="460"/>
        </w:tabs>
        <w:ind w:right="707"/>
        <w:rPr>
          <w:del w:id="1292" w:author="Love, Willie" w:date="2023-09-21T15:34:00Z"/>
          <w:rFonts w:asciiTheme="minorHAnsi" w:hAnsiTheme="minorHAnsi" w:cstheme="minorHAnsi"/>
          <w:bCs/>
          <w:sz w:val="22"/>
          <w:szCs w:val="22"/>
          <w:rPrChange w:id="1293" w:author="Love, Willie" w:date="2023-09-21T15:41:00Z">
            <w:rPr>
              <w:del w:id="1294" w:author="Love, Willie" w:date="2023-09-21T15:34:00Z"/>
              <w:rFonts w:asciiTheme="minorHAnsi" w:hAnsiTheme="minorHAnsi" w:cstheme="minorHAnsi"/>
              <w:bCs/>
            </w:rPr>
          </w:rPrChange>
        </w:rPr>
      </w:pPr>
      <w:del w:id="1295" w:author="Love, Willie" w:date="2023-09-21T15:34:00Z">
        <w:r w:rsidRPr="007F360A" w:rsidDel="00A51BCB">
          <w:rPr>
            <w:rFonts w:cstheme="minorHAnsi"/>
            <w:bCs/>
            <w:sz w:val="22"/>
            <w:szCs w:val="22"/>
            <w:rPrChange w:id="1296" w:author="Love, Willie" w:date="2023-09-21T15:41:00Z">
              <w:rPr>
                <w:rFonts w:cstheme="minorHAnsi"/>
                <w:bCs/>
              </w:rPr>
            </w:rPrChange>
          </w:rPr>
          <w:delText>Example: Agent achieved a 3-month average NPS score of 35, which fell into Tier 2 of NPS payout distribution.  To address possible negative numbers, the score will be rescaled by adding 100 points, and then this scaled score will be multiplied by the payout tier factor of 1.20, resulting in a final adjusted score of (35+100)*1.2 = 162.  If the sum of all adjusted scores in the agent’s region totals 7206, this agent’s contribution to the total would be 162/7206 = 2.25%.  Therefore, the agent would receive 2.25% of the region’s NPS payout pool.</w:delText>
        </w:r>
      </w:del>
    </w:p>
    <w:p w14:paraId="260C33FB" w14:textId="24742363" w:rsidR="00F70080" w:rsidRPr="007F360A" w:rsidRDefault="00F70080" w:rsidP="00F70080">
      <w:pPr>
        <w:pStyle w:val="BodyText"/>
        <w:numPr>
          <w:ilvl w:val="1"/>
          <w:numId w:val="12"/>
        </w:numPr>
        <w:tabs>
          <w:tab w:val="left" w:pos="460"/>
        </w:tabs>
        <w:ind w:right="707"/>
        <w:rPr>
          <w:rFonts w:asciiTheme="minorHAnsi" w:hAnsiTheme="minorHAnsi" w:cstheme="minorHAnsi"/>
          <w:bCs/>
          <w:sz w:val="22"/>
          <w:szCs w:val="22"/>
          <w:rPrChange w:id="1297" w:author="Love, Willie" w:date="2023-09-21T15:41:00Z">
            <w:rPr>
              <w:rFonts w:asciiTheme="minorHAnsi" w:hAnsiTheme="minorHAnsi" w:cstheme="minorHAnsi"/>
              <w:bCs/>
            </w:rPr>
          </w:rPrChange>
        </w:rPr>
      </w:pPr>
      <w:r w:rsidRPr="007F360A">
        <w:rPr>
          <w:rFonts w:asciiTheme="minorHAnsi" w:hAnsiTheme="minorHAnsi" w:cstheme="minorHAnsi"/>
          <w:bCs/>
          <w:sz w:val="22"/>
          <w:szCs w:val="22"/>
          <w:rPrChange w:id="1298" w:author="Love, Willie" w:date="2023-09-21T15:41:00Z">
            <w:rPr>
              <w:rFonts w:asciiTheme="minorHAnsi" w:hAnsiTheme="minorHAnsi" w:cstheme="minorHAnsi"/>
              <w:bCs/>
            </w:rPr>
          </w:rPrChange>
        </w:rPr>
        <w:t xml:space="preserve">Any unallocated amount from the NPS payout pool will be distributed to all </w:t>
      </w:r>
      <w:del w:id="1299" w:author="Love, Willie" w:date="2023-09-21T15:34:00Z">
        <w:r w:rsidRPr="007F360A" w:rsidDel="00D06A18">
          <w:rPr>
            <w:rFonts w:asciiTheme="minorHAnsi" w:hAnsiTheme="minorHAnsi" w:cstheme="minorHAnsi"/>
            <w:bCs/>
            <w:sz w:val="22"/>
            <w:szCs w:val="22"/>
            <w:rPrChange w:id="1300" w:author="Love, Willie" w:date="2023-09-21T15:41:00Z">
              <w:rPr>
                <w:rFonts w:asciiTheme="minorHAnsi" w:hAnsiTheme="minorHAnsi" w:cstheme="minorHAnsi"/>
                <w:bCs/>
              </w:rPr>
            </w:rPrChange>
          </w:rPr>
          <w:delText xml:space="preserve">NPS </w:delText>
        </w:r>
      </w:del>
      <w:ins w:id="1301" w:author="Love, Willie" w:date="2023-09-21T15:34:00Z">
        <w:r w:rsidR="00D06A18" w:rsidRPr="007F360A">
          <w:rPr>
            <w:rFonts w:asciiTheme="minorHAnsi" w:hAnsiTheme="minorHAnsi" w:cstheme="minorHAnsi"/>
            <w:bCs/>
            <w:sz w:val="22"/>
            <w:szCs w:val="22"/>
            <w:rPrChange w:id="1302" w:author="Love, Willie" w:date="2023-09-21T15:41:00Z">
              <w:rPr>
                <w:rFonts w:asciiTheme="minorHAnsi" w:hAnsiTheme="minorHAnsi" w:cstheme="minorHAnsi"/>
                <w:bCs/>
              </w:rPr>
            </w:rPrChange>
          </w:rPr>
          <w:t xml:space="preserve">stella </w:t>
        </w:r>
      </w:ins>
      <w:ins w:id="1303" w:author="Love, Willie" w:date="2023-09-21T15:41:00Z">
        <w:r w:rsidR="002B38D5">
          <w:rPr>
            <w:rFonts w:asciiTheme="minorHAnsi" w:hAnsiTheme="minorHAnsi" w:cstheme="minorHAnsi"/>
            <w:bCs/>
            <w:sz w:val="22"/>
            <w:szCs w:val="22"/>
          </w:rPr>
          <w:t>star</w:t>
        </w:r>
      </w:ins>
      <w:ins w:id="1304" w:author="Love, Willie" w:date="2023-09-21T15:42:00Z">
        <w:r w:rsidR="002B38D5">
          <w:rPr>
            <w:rFonts w:asciiTheme="minorHAnsi" w:hAnsiTheme="minorHAnsi" w:cstheme="minorHAnsi"/>
            <w:bCs/>
            <w:sz w:val="22"/>
            <w:szCs w:val="22"/>
          </w:rPr>
          <w:t xml:space="preserve"> rating </w:t>
        </w:r>
      </w:ins>
      <w:r w:rsidRPr="007F360A">
        <w:rPr>
          <w:rFonts w:asciiTheme="minorHAnsi" w:hAnsiTheme="minorHAnsi" w:cstheme="minorHAnsi"/>
          <w:bCs/>
          <w:sz w:val="22"/>
          <w:szCs w:val="22"/>
          <w:rPrChange w:id="1305" w:author="Love, Willie" w:date="2023-09-21T15:41:00Z">
            <w:rPr>
              <w:rFonts w:asciiTheme="minorHAnsi" w:hAnsiTheme="minorHAnsi" w:cstheme="minorHAnsi"/>
              <w:bCs/>
            </w:rPr>
          </w:rPrChange>
        </w:rPr>
        <w:t xml:space="preserve">qualified agents proportionately. </w:t>
      </w:r>
    </w:p>
    <w:p w14:paraId="3D32E599" w14:textId="77777777" w:rsidR="00837E9F" w:rsidRPr="007F360A" w:rsidRDefault="00837E9F" w:rsidP="00837E9F">
      <w:pPr>
        <w:widowControl/>
        <w:ind w:left="1440"/>
        <w:contextualSpacing/>
        <w:jc w:val="both"/>
        <w:rPr>
          <w:rFonts w:eastAsia="Times New Roman" w:cstheme="minorHAnsi"/>
          <w:bCs/>
          <w:rPrChange w:id="1306" w:author="Love, Willie" w:date="2023-09-21T15:41:00Z">
            <w:rPr>
              <w:rFonts w:ascii="Times New Roman" w:eastAsia="Times New Roman" w:hAnsi="Times New Roman" w:cs="Times New Roman"/>
              <w:bCs/>
              <w:sz w:val="24"/>
              <w:szCs w:val="20"/>
            </w:rPr>
          </w:rPrChange>
        </w:rPr>
      </w:pPr>
    </w:p>
    <w:p w14:paraId="649EE803" w14:textId="77777777" w:rsidR="00837E9F" w:rsidRPr="007F360A" w:rsidRDefault="00837E9F" w:rsidP="00837E9F">
      <w:pPr>
        <w:widowControl/>
        <w:numPr>
          <w:ilvl w:val="0"/>
          <w:numId w:val="12"/>
        </w:numPr>
        <w:contextualSpacing/>
        <w:jc w:val="both"/>
        <w:rPr>
          <w:rFonts w:eastAsia="Times New Roman" w:cstheme="minorHAnsi"/>
          <w:bCs/>
          <w:rPrChange w:id="1307" w:author="Love, Willie" w:date="2023-09-21T15:41:00Z">
            <w:rPr>
              <w:rFonts w:ascii="Times New Roman" w:eastAsia="Times New Roman" w:hAnsi="Times New Roman" w:cs="Times New Roman"/>
              <w:bCs/>
              <w:sz w:val="24"/>
              <w:szCs w:val="20"/>
            </w:rPr>
          </w:rPrChange>
        </w:rPr>
      </w:pPr>
      <w:r w:rsidRPr="007F360A">
        <w:rPr>
          <w:rFonts w:eastAsia="Times New Roman" w:cstheme="minorHAnsi"/>
          <w:b/>
          <w:rPrChange w:id="1308" w:author="Love, Willie" w:date="2023-09-21T15:41:00Z">
            <w:rPr>
              <w:rFonts w:ascii="Times New Roman" w:eastAsia="Times New Roman" w:hAnsi="Times New Roman" w:cs="Times New Roman"/>
              <w:b/>
              <w:sz w:val="24"/>
              <w:szCs w:val="20"/>
            </w:rPr>
          </w:rPrChange>
        </w:rPr>
        <w:t xml:space="preserve">QA </w:t>
      </w:r>
      <w:r w:rsidRPr="007F360A">
        <w:rPr>
          <w:rFonts w:eastAsia="Times New Roman" w:cstheme="minorHAnsi"/>
          <w:b/>
          <w:color w:val="1F497D" w:themeColor="text2"/>
          <w:rPrChange w:id="1309" w:author="Love, Willie" w:date="2023-09-21T15:41:00Z">
            <w:rPr>
              <w:rFonts w:ascii="Times New Roman" w:eastAsia="Times New Roman" w:hAnsi="Times New Roman" w:cs="Times New Roman"/>
              <w:b/>
              <w:color w:val="1F497D" w:themeColor="text2"/>
              <w:sz w:val="24"/>
              <w:szCs w:val="20"/>
            </w:rPr>
          </w:rPrChange>
        </w:rPr>
        <w:t>–</w:t>
      </w:r>
      <w:r w:rsidRPr="007F360A">
        <w:rPr>
          <w:rFonts w:eastAsia="Times New Roman" w:cstheme="minorHAnsi"/>
          <w:bCs/>
          <w:rPrChange w:id="1310" w:author="Love, Willie" w:date="2023-09-21T15:41:00Z">
            <w:rPr>
              <w:rFonts w:ascii="Times New Roman" w:eastAsia="Times New Roman" w:hAnsi="Times New Roman" w:cs="Times New Roman"/>
              <w:bCs/>
              <w:sz w:val="24"/>
              <w:szCs w:val="20"/>
            </w:rPr>
          </w:rPrChange>
        </w:rPr>
        <w:t xml:space="preserve"> Final Payout of an RM will be based on the quality score achieved</w:t>
      </w:r>
      <w:ins w:id="1311" w:author="Lagman, Kristine Charrie" w:date="2022-04-30T00:33:00Z">
        <w:r w:rsidR="00C929ED" w:rsidRPr="007F360A">
          <w:rPr>
            <w:rFonts w:eastAsia="Times New Roman" w:cstheme="minorHAnsi"/>
            <w:bCs/>
            <w:rPrChange w:id="1312" w:author="Love, Willie" w:date="2023-09-21T15:41:00Z">
              <w:rPr>
                <w:rFonts w:ascii="Times New Roman" w:eastAsia="Times New Roman" w:hAnsi="Times New Roman" w:cs="Times New Roman"/>
                <w:bCs/>
                <w:sz w:val="24"/>
                <w:szCs w:val="20"/>
              </w:rPr>
            </w:rPrChange>
          </w:rPr>
          <w:t>.</w:t>
        </w:r>
      </w:ins>
      <w:r w:rsidRPr="007F360A">
        <w:rPr>
          <w:rFonts w:eastAsia="Times New Roman" w:cstheme="minorHAnsi"/>
          <w:bCs/>
          <w:rPrChange w:id="1313" w:author="Love, Willie" w:date="2023-09-21T15:41:00Z">
            <w:rPr>
              <w:rFonts w:ascii="Times New Roman" w:eastAsia="Times New Roman" w:hAnsi="Times New Roman" w:cs="Times New Roman"/>
              <w:bCs/>
              <w:sz w:val="24"/>
              <w:szCs w:val="20"/>
            </w:rPr>
          </w:rPrChange>
        </w:rPr>
        <w:t xml:space="preserve"> </w:t>
      </w:r>
    </w:p>
    <w:p w14:paraId="3F37953B" w14:textId="77777777" w:rsidR="00837E9F" w:rsidRPr="007F360A" w:rsidRDefault="00837E9F" w:rsidP="00837E9F">
      <w:pPr>
        <w:widowControl/>
        <w:numPr>
          <w:ilvl w:val="1"/>
          <w:numId w:val="12"/>
        </w:numPr>
        <w:contextualSpacing/>
        <w:rPr>
          <w:rFonts w:eastAsia="Times New Roman" w:cstheme="minorHAnsi"/>
          <w:bCs/>
          <w:rPrChange w:id="1314" w:author="Love, Willie" w:date="2023-09-21T15:41:00Z">
            <w:rPr>
              <w:rFonts w:ascii="Times New Roman" w:eastAsia="Times New Roman" w:hAnsi="Times New Roman" w:cs="Times New Roman"/>
              <w:bCs/>
              <w:sz w:val="24"/>
              <w:szCs w:val="20"/>
            </w:rPr>
          </w:rPrChange>
        </w:rPr>
      </w:pPr>
      <w:r w:rsidRPr="007F360A">
        <w:rPr>
          <w:rFonts w:eastAsia="Times New Roman" w:cstheme="minorHAnsi"/>
          <w:bCs/>
          <w:rPrChange w:id="1315" w:author="Love, Willie" w:date="2023-09-21T15:41:00Z">
            <w:rPr>
              <w:rFonts w:ascii="Times New Roman" w:eastAsia="Times New Roman" w:hAnsi="Times New Roman" w:cs="Times New Roman"/>
              <w:bCs/>
              <w:sz w:val="24"/>
              <w:szCs w:val="20"/>
            </w:rPr>
          </w:rPrChange>
        </w:rPr>
        <w:t>Any un-utilized amount remaining after QA payout deductions will be re-distributed among all eligible associates to enable 100% utilization of the pool</w:t>
      </w:r>
    </w:p>
    <w:p w14:paraId="5264BF9D" w14:textId="77777777" w:rsidR="00837E9F" w:rsidRPr="007F360A" w:rsidRDefault="00837E9F" w:rsidP="00837E9F">
      <w:pPr>
        <w:widowControl/>
        <w:jc w:val="both"/>
        <w:rPr>
          <w:rFonts w:eastAsia="Times New Roman" w:cstheme="minorHAnsi"/>
          <w:bCs/>
          <w:rPrChange w:id="1316" w:author="Love, Willie" w:date="2023-09-21T15:41:00Z">
            <w:rPr>
              <w:rFonts w:ascii="Times New Roman" w:eastAsia="Times New Roman" w:hAnsi="Times New Roman" w:cs="Times New Roman"/>
              <w:bCs/>
              <w:sz w:val="24"/>
              <w:szCs w:val="20"/>
            </w:rPr>
          </w:rPrChange>
        </w:rPr>
      </w:pPr>
    </w:p>
    <w:p w14:paraId="7E17D94D" w14:textId="77777777" w:rsidR="00837E9F" w:rsidRPr="007F360A" w:rsidRDefault="00837E9F" w:rsidP="00837E9F">
      <w:pPr>
        <w:widowControl/>
        <w:rPr>
          <w:rFonts w:eastAsia="Times New Roman" w:cstheme="minorHAnsi"/>
          <w:b/>
          <w:color w:val="000000"/>
          <w:u w:val="single"/>
          <w:rPrChange w:id="1317" w:author="Love, Willie" w:date="2023-09-21T15:41:00Z">
            <w:rPr>
              <w:rFonts w:ascii="Times New Roman" w:eastAsia="Times New Roman" w:hAnsi="Times New Roman" w:cs="Times New Roman"/>
              <w:b/>
              <w:color w:val="000000"/>
              <w:sz w:val="24"/>
              <w:szCs w:val="24"/>
              <w:u w:val="single"/>
            </w:rPr>
          </w:rPrChange>
        </w:rPr>
      </w:pPr>
      <w:r w:rsidRPr="007F360A">
        <w:rPr>
          <w:rFonts w:eastAsia="Times New Roman" w:cstheme="minorHAnsi"/>
          <w:b/>
          <w:color w:val="000000"/>
          <w:u w:val="single"/>
          <w:rPrChange w:id="1318" w:author="Love, Willie" w:date="2023-09-21T15:41:00Z">
            <w:rPr>
              <w:rFonts w:ascii="Times New Roman" w:eastAsia="Times New Roman" w:hAnsi="Times New Roman" w:cs="Times New Roman"/>
              <w:b/>
              <w:color w:val="000000"/>
              <w:sz w:val="24"/>
              <w:szCs w:val="24"/>
              <w:u w:val="single"/>
            </w:rPr>
          </w:rPrChange>
        </w:rPr>
        <w:t>Other Considerations:</w:t>
      </w:r>
    </w:p>
    <w:p w14:paraId="73F8550F" w14:textId="77777777" w:rsidR="00837E9F" w:rsidRPr="007F360A" w:rsidRDefault="00837E9F" w:rsidP="00837E9F">
      <w:pPr>
        <w:widowControl/>
        <w:jc w:val="both"/>
        <w:rPr>
          <w:rFonts w:eastAsia="Times New Roman" w:cstheme="minorHAnsi"/>
          <w:b/>
          <w:rPrChange w:id="1319" w:author="Love, Willie" w:date="2023-09-21T15:41:00Z">
            <w:rPr>
              <w:rFonts w:ascii="Times New Roman" w:eastAsia="Times New Roman" w:hAnsi="Times New Roman" w:cs="Times New Roman"/>
              <w:b/>
              <w:sz w:val="24"/>
              <w:szCs w:val="24"/>
            </w:rPr>
          </w:rPrChange>
        </w:rPr>
      </w:pPr>
    </w:p>
    <w:p w14:paraId="18E4047B" w14:textId="77777777" w:rsidR="00837E9F" w:rsidRPr="007F360A" w:rsidRDefault="00837E9F" w:rsidP="00837E9F">
      <w:pPr>
        <w:widowControl/>
        <w:numPr>
          <w:ilvl w:val="0"/>
          <w:numId w:val="14"/>
        </w:numPr>
        <w:contextualSpacing/>
        <w:jc w:val="both"/>
        <w:rPr>
          <w:rFonts w:eastAsia="Times New Roman" w:cstheme="minorHAnsi"/>
          <w:rPrChange w:id="1320" w:author="Love, Willie" w:date="2023-09-21T15:41:00Z">
            <w:rPr>
              <w:rFonts w:ascii="Times New Roman" w:eastAsia="Times New Roman" w:hAnsi="Times New Roman" w:cs="Times New Roman"/>
              <w:sz w:val="24"/>
              <w:szCs w:val="24"/>
            </w:rPr>
          </w:rPrChange>
        </w:rPr>
      </w:pPr>
      <w:r w:rsidRPr="007F360A">
        <w:rPr>
          <w:rFonts w:eastAsia="Times New Roman" w:cstheme="minorHAnsi"/>
          <w:b/>
          <w:rPrChange w:id="1321" w:author="Love, Willie" w:date="2023-09-21T15:41:00Z">
            <w:rPr>
              <w:rFonts w:ascii="Times New Roman" w:eastAsia="Times New Roman" w:hAnsi="Times New Roman" w:cs="Times New Roman"/>
              <w:b/>
              <w:sz w:val="24"/>
              <w:szCs w:val="24"/>
            </w:rPr>
          </w:rPrChange>
        </w:rPr>
        <w:t>Written Warning:</w:t>
      </w:r>
      <w:r w:rsidRPr="007F360A">
        <w:rPr>
          <w:rFonts w:eastAsia="Times New Roman" w:cstheme="minorHAnsi"/>
          <w:rPrChange w:id="1322" w:author="Love, Willie" w:date="2023-09-21T15:41:00Z">
            <w:rPr>
              <w:rFonts w:ascii="Times New Roman" w:eastAsia="Times New Roman" w:hAnsi="Times New Roman" w:cs="Times New Roman"/>
              <w:sz w:val="24"/>
              <w:szCs w:val="24"/>
            </w:rPr>
          </w:rPrChange>
        </w:rPr>
        <w:t xml:space="preserve"> RM will have 50% of their ICP deducted in the month in which they receive a written or final warning.</w:t>
      </w:r>
    </w:p>
    <w:p w14:paraId="7E8CA90A" w14:textId="77777777" w:rsidR="00837E9F" w:rsidRPr="007F360A" w:rsidRDefault="00837E9F" w:rsidP="00837E9F">
      <w:pPr>
        <w:widowControl/>
        <w:ind w:left="720"/>
        <w:contextualSpacing/>
        <w:jc w:val="both"/>
        <w:rPr>
          <w:rFonts w:eastAsia="Times New Roman" w:cstheme="minorHAnsi"/>
          <w:rPrChange w:id="1323" w:author="Love, Willie" w:date="2023-09-21T15:41:00Z">
            <w:rPr>
              <w:rFonts w:ascii="Times New Roman" w:eastAsia="Times New Roman" w:hAnsi="Times New Roman" w:cs="Times New Roman"/>
              <w:sz w:val="24"/>
              <w:szCs w:val="24"/>
            </w:rPr>
          </w:rPrChange>
        </w:rPr>
      </w:pPr>
    </w:p>
    <w:p w14:paraId="753DD3F9" w14:textId="77777777" w:rsidR="00837E9F" w:rsidRPr="007F360A" w:rsidRDefault="00837E9F" w:rsidP="00837E9F">
      <w:pPr>
        <w:widowControl/>
        <w:numPr>
          <w:ilvl w:val="0"/>
          <w:numId w:val="14"/>
        </w:numPr>
        <w:spacing w:line="276" w:lineRule="auto"/>
        <w:contextualSpacing/>
        <w:jc w:val="both"/>
        <w:rPr>
          <w:rFonts w:eastAsia="Times New Roman" w:cstheme="minorHAnsi"/>
          <w:color w:val="000000"/>
          <w:rPrChange w:id="1324"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b/>
          <w:rPrChange w:id="1325" w:author="Love, Willie" w:date="2023-09-21T15:41:00Z">
            <w:rPr>
              <w:rFonts w:ascii="Times New Roman" w:eastAsia="Times New Roman" w:hAnsi="Times New Roman" w:cs="Times New Roman"/>
              <w:b/>
              <w:sz w:val="24"/>
              <w:szCs w:val="24"/>
            </w:rPr>
          </w:rPrChange>
        </w:rPr>
        <w:t>Minimum work required for earning ICP</w:t>
      </w:r>
      <w:r w:rsidRPr="007F360A">
        <w:rPr>
          <w:rFonts w:eastAsia="Times New Roman" w:cstheme="minorHAnsi"/>
          <w:rPrChange w:id="1326" w:author="Love, Willie" w:date="2023-09-21T15:41:00Z">
            <w:rPr>
              <w:rFonts w:ascii="Times New Roman" w:eastAsia="Times New Roman" w:hAnsi="Times New Roman" w:cs="Times New Roman"/>
              <w:sz w:val="24"/>
              <w:szCs w:val="24"/>
            </w:rPr>
          </w:rPrChange>
        </w:rPr>
        <w:t xml:space="preserve">: </w:t>
      </w:r>
      <w:r w:rsidRPr="007F360A">
        <w:rPr>
          <w:rFonts w:eastAsia="Times New Roman" w:cstheme="minorHAnsi"/>
          <w:color w:val="000000"/>
          <w:rPrChange w:id="1327" w:author="Love, Willie" w:date="2023-09-21T15:41:00Z">
            <w:rPr>
              <w:rFonts w:ascii="Times New Roman" w:eastAsia="Times New Roman" w:hAnsi="Times New Roman" w:cs="Times New Roman"/>
              <w:color w:val="000000"/>
              <w:sz w:val="24"/>
              <w:szCs w:val="24"/>
            </w:rPr>
          </w:rPrChange>
        </w:rPr>
        <w:t>RM needs to work minimum 12 days in a month to be eligible for ICP</w:t>
      </w:r>
    </w:p>
    <w:p w14:paraId="5FF9F4A9" w14:textId="77777777" w:rsidR="00837E9F" w:rsidRPr="007F360A" w:rsidRDefault="00837E9F" w:rsidP="00837E9F">
      <w:pPr>
        <w:widowControl/>
        <w:ind w:left="720"/>
        <w:contextualSpacing/>
        <w:rPr>
          <w:rFonts w:eastAsia="Times New Roman" w:cstheme="minorHAnsi"/>
          <w:b/>
          <w:color w:val="000000"/>
          <w:rPrChange w:id="1328" w:author="Love, Willie" w:date="2023-09-21T15:41:00Z">
            <w:rPr>
              <w:rFonts w:ascii="Times New Roman" w:eastAsia="Times New Roman" w:hAnsi="Times New Roman" w:cs="Times New Roman"/>
              <w:b/>
              <w:color w:val="000000"/>
              <w:sz w:val="24"/>
              <w:szCs w:val="24"/>
            </w:rPr>
          </w:rPrChange>
        </w:rPr>
      </w:pPr>
    </w:p>
    <w:p w14:paraId="132BE551" w14:textId="77777777" w:rsidR="00213DB8" w:rsidRPr="007F360A" w:rsidRDefault="00837E9F" w:rsidP="00837E9F">
      <w:pPr>
        <w:widowControl/>
        <w:numPr>
          <w:ilvl w:val="0"/>
          <w:numId w:val="14"/>
        </w:numPr>
        <w:spacing w:line="276" w:lineRule="auto"/>
        <w:contextualSpacing/>
        <w:jc w:val="both"/>
        <w:rPr>
          <w:rFonts w:eastAsia="Times New Roman" w:cstheme="minorHAnsi"/>
          <w:color w:val="000000"/>
          <w:rPrChange w:id="1329" w:author="Love, Willie" w:date="2023-09-21T15:41:00Z">
            <w:rPr>
              <w:rFonts w:ascii="Times New Roman" w:eastAsia="Times New Roman" w:hAnsi="Times New Roman" w:cs="Times New Roman"/>
              <w:color w:val="000000"/>
              <w:sz w:val="24"/>
              <w:szCs w:val="24"/>
            </w:rPr>
          </w:rPrChange>
        </w:rPr>
      </w:pPr>
      <w:r w:rsidRPr="007F360A">
        <w:rPr>
          <w:rFonts w:eastAsia="Times New Roman" w:cstheme="minorHAnsi"/>
          <w:b/>
          <w:color w:val="000000"/>
          <w:rPrChange w:id="1330" w:author="Love, Willie" w:date="2023-09-21T15:41:00Z">
            <w:rPr>
              <w:rFonts w:ascii="Times New Roman" w:eastAsia="Times New Roman" w:hAnsi="Times New Roman" w:cs="Times New Roman"/>
              <w:b/>
              <w:color w:val="000000"/>
              <w:sz w:val="24"/>
              <w:szCs w:val="24"/>
            </w:rPr>
          </w:rPrChange>
        </w:rPr>
        <w:t>Corrections/Exceptions:</w:t>
      </w:r>
      <w:r w:rsidRPr="007F360A">
        <w:rPr>
          <w:rFonts w:eastAsia="Times New Roman" w:cstheme="minorHAnsi"/>
          <w:color w:val="000000"/>
          <w:rPrChange w:id="1331" w:author="Love, Willie" w:date="2023-09-21T15:41:00Z">
            <w:rPr>
              <w:rFonts w:ascii="Times New Roman" w:eastAsia="Times New Roman" w:hAnsi="Times New Roman" w:cs="Times New Roman"/>
              <w:color w:val="000000"/>
              <w:sz w:val="24"/>
              <w:szCs w:val="24"/>
            </w:rPr>
          </w:rPrChange>
        </w:rPr>
        <w:t xml:space="preserve"> Any correction that is required to be made to an incorrect payout will be made in the following month’s ICP pay cycle or any exception(s) to ICP will need approval from the Business Unit Vice President or above.</w:t>
      </w:r>
    </w:p>
    <w:p w14:paraId="160919D0" w14:textId="77777777" w:rsidR="00837E9F" w:rsidRPr="007F360A" w:rsidRDefault="00837E9F" w:rsidP="00837E9F">
      <w:pPr>
        <w:widowControl/>
        <w:spacing w:line="276" w:lineRule="auto"/>
        <w:ind w:left="720"/>
        <w:contextualSpacing/>
        <w:jc w:val="both"/>
        <w:rPr>
          <w:rFonts w:eastAsia="Times New Roman" w:cstheme="minorHAnsi"/>
          <w:color w:val="000000"/>
          <w:rPrChange w:id="1332" w:author="Love, Willie" w:date="2023-09-21T15:41:00Z">
            <w:rPr>
              <w:rFonts w:ascii="Times New Roman" w:eastAsia="Times New Roman" w:hAnsi="Times New Roman" w:cs="Times New Roman"/>
              <w:color w:val="000000"/>
              <w:sz w:val="24"/>
              <w:szCs w:val="24"/>
            </w:rPr>
          </w:rPrChange>
        </w:rPr>
      </w:pPr>
    </w:p>
    <w:p w14:paraId="762FFBAE" w14:textId="77777777" w:rsidR="00DC49D6" w:rsidRPr="007F360A" w:rsidRDefault="00DC49D6" w:rsidP="00DC49D6">
      <w:pPr>
        <w:pStyle w:val="NoSpacing"/>
        <w:rPr>
          <w:rFonts w:cstheme="minorHAnsi"/>
          <w:b/>
          <w:bCs/>
          <w:color w:val="1F497D" w:themeColor="text2"/>
          <w:rPrChange w:id="1333" w:author="Love, Willie" w:date="2023-09-21T15:41:00Z">
            <w:rPr>
              <w:rFonts w:cstheme="minorHAnsi"/>
              <w:b/>
              <w:bCs/>
              <w:color w:val="1F497D" w:themeColor="text2"/>
              <w:sz w:val="24"/>
            </w:rPr>
          </w:rPrChange>
        </w:rPr>
      </w:pPr>
      <w:r w:rsidRPr="007F360A">
        <w:rPr>
          <w:rFonts w:cstheme="minorHAnsi"/>
          <w:b/>
          <w:bCs/>
          <w:color w:val="1F497D" w:themeColor="text2"/>
          <w:rPrChange w:id="1334" w:author="Love, Willie" w:date="2023-09-21T15:41:00Z">
            <w:rPr>
              <w:rFonts w:cstheme="minorHAnsi"/>
              <w:b/>
              <w:bCs/>
              <w:color w:val="1F497D" w:themeColor="text2"/>
              <w:sz w:val="24"/>
            </w:rPr>
          </w:rPrChange>
        </w:rPr>
        <w:t>INCENTIVE CAP</w:t>
      </w:r>
    </w:p>
    <w:p w14:paraId="29D7281D" w14:textId="77777777" w:rsidR="00DC49D6" w:rsidRPr="007F360A" w:rsidRDefault="00DC49D6" w:rsidP="00DC49D6">
      <w:pPr>
        <w:pStyle w:val="BodyText"/>
        <w:tabs>
          <w:tab w:val="left" w:pos="460"/>
        </w:tabs>
        <w:ind w:left="0" w:right="707" w:firstLine="0"/>
        <w:rPr>
          <w:rFonts w:asciiTheme="minorHAnsi" w:eastAsiaTheme="minorHAnsi" w:hAnsiTheme="minorHAnsi" w:cstheme="minorHAnsi"/>
          <w:sz w:val="22"/>
          <w:szCs w:val="22"/>
          <w:rPrChange w:id="1335" w:author="Love, Willie" w:date="2023-09-21T15:41:00Z">
            <w:rPr>
              <w:rFonts w:asciiTheme="minorHAnsi" w:eastAsiaTheme="minorHAnsi" w:hAnsiTheme="minorHAnsi" w:cstheme="minorHAnsi"/>
              <w:szCs w:val="22"/>
            </w:rPr>
          </w:rPrChange>
        </w:rPr>
      </w:pPr>
      <w:r w:rsidRPr="007F360A">
        <w:rPr>
          <w:rFonts w:asciiTheme="minorHAnsi" w:eastAsiaTheme="minorHAnsi" w:hAnsiTheme="minorHAnsi" w:cstheme="minorHAnsi"/>
          <w:sz w:val="22"/>
          <w:szCs w:val="22"/>
          <w:rPrChange w:id="1336" w:author="Love, Willie" w:date="2023-09-21T15:41:00Z">
            <w:rPr>
              <w:rFonts w:asciiTheme="minorHAnsi" w:eastAsiaTheme="minorHAnsi" w:hAnsiTheme="minorHAnsi" w:cstheme="minorHAnsi"/>
              <w:szCs w:val="22"/>
            </w:rPr>
          </w:rPrChange>
        </w:rPr>
        <w:t>Business unit will not exceed 115% of the group target payout in any month. If the standard calculation for the ICP delivers a total payout amount greater than 115%, all incentive payouts will be reduced proportionally based on the below calculation to achieve the 115% maximum.</w:t>
      </w:r>
    </w:p>
    <w:p w14:paraId="3E2ABB93" w14:textId="77777777" w:rsidR="00686C8F" w:rsidRPr="007F360A" w:rsidRDefault="00686C8F" w:rsidP="00172D8A">
      <w:pPr>
        <w:pStyle w:val="BodyText"/>
        <w:tabs>
          <w:tab w:val="left" w:pos="460"/>
        </w:tabs>
        <w:ind w:left="0" w:right="707" w:firstLine="0"/>
        <w:rPr>
          <w:rFonts w:asciiTheme="minorHAnsi" w:hAnsiTheme="minorHAnsi" w:cstheme="minorHAnsi"/>
          <w:sz w:val="22"/>
          <w:szCs w:val="22"/>
          <w:rPrChange w:id="1337" w:author="Love, Willie" w:date="2023-09-21T15:41:00Z">
            <w:rPr>
              <w:rFonts w:asciiTheme="minorHAnsi" w:hAnsiTheme="minorHAnsi" w:cstheme="minorHAnsi"/>
              <w:sz w:val="28"/>
            </w:rPr>
          </w:rPrChange>
        </w:rPr>
      </w:pPr>
    </w:p>
    <w:p w14:paraId="086AC47B" w14:textId="77777777" w:rsidR="00DC49D6" w:rsidRPr="007F360A" w:rsidRDefault="00DC49D6" w:rsidP="00DC49D6">
      <w:pPr>
        <w:pStyle w:val="NoSpacing"/>
        <w:rPr>
          <w:rFonts w:cstheme="minorHAnsi"/>
          <w:b/>
          <w:bCs/>
          <w:color w:val="1F497D" w:themeColor="text2"/>
          <w:rPrChange w:id="1338" w:author="Love, Willie" w:date="2023-09-21T15:41:00Z">
            <w:rPr>
              <w:rFonts w:cstheme="minorHAnsi"/>
              <w:b/>
              <w:bCs/>
              <w:color w:val="1F497D" w:themeColor="text2"/>
              <w:sz w:val="24"/>
            </w:rPr>
          </w:rPrChange>
        </w:rPr>
      </w:pPr>
      <w:r w:rsidRPr="007F360A">
        <w:rPr>
          <w:rFonts w:cstheme="minorHAnsi"/>
          <w:b/>
          <w:bCs/>
          <w:color w:val="1F497D" w:themeColor="text2"/>
          <w:rPrChange w:id="1339" w:author="Love, Willie" w:date="2023-09-21T15:41:00Z">
            <w:rPr>
              <w:rFonts w:cstheme="minorHAnsi"/>
              <w:b/>
              <w:bCs/>
              <w:color w:val="1F497D" w:themeColor="text2"/>
              <w:sz w:val="24"/>
            </w:rPr>
          </w:rPrChange>
        </w:rPr>
        <w:t>TREATMENT OF EMPLOYMENT EVENTS</w:t>
      </w:r>
    </w:p>
    <w:p w14:paraId="03006081" w14:textId="77777777" w:rsidR="00E93777" w:rsidRPr="007F360A" w:rsidRDefault="00DC49D6">
      <w:pPr>
        <w:pStyle w:val="NoSpacing"/>
        <w:numPr>
          <w:ilvl w:val="0"/>
          <w:numId w:val="5"/>
        </w:numPr>
        <w:rPr>
          <w:rFonts w:cstheme="minorHAnsi"/>
          <w:rPrChange w:id="1340" w:author="Love, Willie" w:date="2023-09-21T15:41:00Z">
            <w:rPr>
              <w:rFonts w:cstheme="minorHAnsi"/>
              <w:sz w:val="24"/>
            </w:rPr>
          </w:rPrChange>
        </w:rPr>
        <w:pPrChange w:id="1341" w:author="Tank, Dharmesh" w:date="2021-06-03T17:03:00Z">
          <w:pPr>
            <w:pStyle w:val="NoSpacing"/>
            <w:numPr>
              <w:ilvl w:val="1"/>
              <w:numId w:val="5"/>
            </w:numPr>
            <w:ind w:left="1440" w:hanging="360"/>
          </w:pPr>
        </w:pPrChange>
      </w:pPr>
      <w:commentRangeStart w:id="1342"/>
      <w:r w:rsidRPr="007F360A">
        <w:rPr>
          <w:rFonts w:cstheme="minorHAnsi"/>
          <w:b/>
          <w:bCs/>
          <w:rPrChange w:id="1343" w:author="Love, Willie" w:date="2023-09-21T15:41:00Z">
            <w:rPr>
              <w:rFonts w:cstheme="minorHAnsi"/>
              <w:b/>
              <w:bCs/>
              <w:sz w:val="24"/>
            </w:rPr>
          </w:rPrChange>
        </w:rPr>
        <w:t>New hires</w:t>
      </w:r>
      <w:r w:rsidRPr="007F360A">
        <w:rPr>
          <w:rFonts w:cstheme="minorHAnsi"/>
          <w:rPrChange w:id="1344" w:author="Love, Willie" w:date="2023-09-21T15:41:00Z">
            <w:rPr>
              <w:rFonts w:cstheme="minorHAnsi"/>
              <w:sz w:val="24"/>
            </w:rPr>
          </w:rPrChange>
        </w:rPr>
        <w:t xml:space="preserve">. </w:t>
      </w:r>
    </w:p>
    <w:p w14:paraId="4082E2B8" w14:textId="77777777" w:rsidR="00E93777" w:rsidRPr="007F360A" w:rsidRDefault="00E93777" w:rsidP="00E93777">
      <w:pPr>
        <w:pStyle w:val="NoSpacing"/>
        <w:numPr>
          <w:ilvl w:val="1"/>
          <w:numId w:val="20"/>
        </w:numPr>
        <w:rPr>
          <w:rFonts w:cstheme="minorHAnsi"/>
          <w:rPrChange w:id="1345" w:author="Love, Willie" w:date="2023-09-21T15:41:00Z">
            <w:rPr>
              <w:rFonts w:cstheme="minorHAnsi"/>
              <w:sz w:val="24"/>
            </w:rPr>
          </w:rPrChange>
        </w:rPr>
      </w:pPr>
      <w:r w:rsidRPr="007F360A">
        <w:rPr>
          <w:rFonts w:cstheme="minorHAnsi"/>
          <w:b/>
          <w:bCs/>
          <w:rPrChange w:id="1346" w:author="Love, Willie" w:date="2023-09-21T15:41:00Z">
            <w:rPr>
              <w:rFonts w:cstheme="minorHAnsi"/>
              <w:b/>
              <w:bCs/>
              <w:sz w:val="24"/>
            </w:rPr>
          </w:rPrChange>
        </w:rPr>
        <w:t>External New Hires</w:t>
      </w:r>
      <w:r w:rsidRPr="007F360A">
        <w:rPr>
          <w:rFonts w:cstheme="minorHAnsi"/>
          <w:rPrChange w:id="1347" w:author="Love, Willie" w:date="2023-09-21T15:41:00Z">
            <w:rPr>
              <w:rFonts w:cstheme="minorHAnsi"/>
              <w:sz w:val="24"/>
            </w:rPr>
          </w:rPrChange>
        </w:rPr>
        <w:t xml:space="preserve"> - For new hires/new to Ocwen, the 3-month probation begins the 1st full month that they received a pipeline.  If they reach their HRD during their probation period, they can elect to receive their payout and waive their remaining probation period.</w:t>
      </w:r>
    </w:p>
    <w:p w14:paraId="78408CFA" w14:textId="77777777" w:rsidR="00E93777" w:rsidRPr="007F360A" w:rsidRDefault="00E93777" w:rsidP="00E93777">
      <w:pPr>
        <w:pStyle w:val="NoSpacing"/>
        <w:numPr>
          <w:ilvl w:val="1"/>
          <w:numId w:val="20"/>
        </w:numPr>
        <w:rPr>
          <w:rFonts w:cstheme="minorHAnsi"/>
          <w:rPrChange w:id="1348" w:author="Love, Willie" w:date="2023-09-21T15:41:00Z">
            <w:rPr>
              <w:rFonts w:cstheme="minorHAnsi"/>
              <w:sz w:val="24"/>
            </w:rPr>
          </w:rPrChange>
        </w:rPr>
      </w:pPr>
      <w:r w:rsidRPr="007F360A">
        <w:rPr>
          <w:rFonts w:cstheme="minorHAnsi"/>
          <w:b/>
          <w:bCs/>
          <w:rPrChange w:id="1349" w:author="Love, Willie" w:date="2023-09-21T15:41:00Z">
            <w:rPr>
              <w:rFonts w:cstheme="minorHAnsi"/>
              <w:b/>
              <w:bCs/>
              <w:sz w:val="24"/>
            </w:rPr>
          </w:rPrChange>
        </w:rPr>
        <w:t>Internal New Hires from Different BU</w:t>
      </w:r>
      <w:r w:rsidRPr="007F360A">
        <w:rPr>
          <w:rFonts w:cstheme="minorHAnsi"/>
          <w:rPrChange w:id="1350" w:author="Love, Willie" w:date="2023-09-21T15:41:00Z">
            <w:rPr>
              <w:rFonts w:cstheme="minorHAnsi"/>
              <w:sz w:val="24"/>
            </w:rPr>
          </w:rPrChange>
        </w:rPr>
        <w:t xml:space="preserve"> - internal transfers within Ocwen but from a different business unit, the 3-month probation begins the 1st full month that they received a pipeline.  If they reach their thresholds during their probation period, they can elect to receive their payout and waive their remaining probation period.  If the agent had an ICP in their prior position they will NOT be eligible for the ICP until the reach their thresholds.  </w:t>
      </w:r>
    </w:p>
    <w:p w14:paraId="5F6D4562" w14:textId="77777777" w:rsidR="00E93777" w:rsidRPr="007F360A" w:rsidRDefault="00E93777" w:rsidP="00E93777">
      <w:pPr>
        <w:pStyle w:val="NoSpacing"/>
        <w:numPr>
          <w:ilvl w:val="1"/>
          <w:numId w:val="20"/>
        </w:numPr>
        <w:rPr>
          <w:rFonts w:cstheme="minorHAnsi"/>
          <w:rPrChange w:id="1351" w:author="Love, Willie" w:date="2023-09-21T15:41:00Z">
            <w:rPr>
              <w:rFonts w:cstheme="minorHAnsi"/>
              <w:sz w:val="24"/>
            </w:rPr>
          </w:rPrChange>
        </w:rPr>
      </w:pPr>
      <w:r w:rsidRPr="007F360A">
        <w:rPr>
          <w:rFonts w:cstheme="minorHAnsi"/>
          <w:b/>
          <w:bCs/>
          <w:rPrChange w:id="1352" w:author="Love, Willie" w:date="2023-09-21T15:41:00Z">
            <w:rPr>
              <w:rFonts w:cstheme="minorHAnsi"/>
              <w:b/>
              <w:bCs/>
              <w:sz w:val="24"/>
            </w:rPr>
          </w:rPrChange>
        </w:rPr>
        <w:t>Internal New Hire from HRD changing to different role in HRD</w:t>
      </w:r>
      <w:r w:rsidRPr="007F360A">
        <w:rPr>
          <w:rFonts w:cstheme="minorHAnsi"/>
          <w:rPrChange w:id="1353" w:author="Love, Willie" w:date="2023-09-21T15:41:00Z">
            <w:rPr>
              <w:rFonts w:cstheme="minorHAnsi"/>
              <w:sz w:val="24"/>
            </w:rPr>
          </w:rPrChange>
        </w:rPr>
        <w:t xml:space="preserve"> </w:t>
      </w:r>
      <w:r w:rsidRPr="007F360A">
        <w:rPr>
          <w:rFonts w:cstheme="minorHAnsi"/>
          <w:i/>
          <w:iCs/>
          <w:rPrChange w:id="1354" w:author="Love, Willie" w:date="2023-09-21T15:41:00Z">
            <w:rPr>
              <w:rFonts w:cstheme="minorHAnsi"/>
              <w:i/>
              <w:iCs/>
              <w:sz w:val="24"/>
            </w:rPr>
          </w:rPrChange>
        </w:rPr>
        <w:t>(example going from a RM role to a Team Lead)</w:t>
      </w:r>
      <w:r w:rsidRPr="007F360A">
        <w:rPr>
          <w:rFonts w:cstheme="minorHAnsi"/>
          <w:rPrChange w:id="1355" w:author="Love, Willie" w:date="2023-09-21T15:41:00Z">
            <w:rPr>
              <w:rFonts w:cstheme="minorHAnsi"/>
              <w:sz w:val="24"/>
            </w:rPr>
          </w:rPrChange>
        </w:rPr>
        <w:t xml:space="preserve"> - For new hires that are transfers from another position within our business unit, the 3-month probation begins the 1st full month that they are aligned a team.  If they reach their thresholds during their probation period, they can elect to receive their payout and waive their remaining probation period.  If the employee was receiving an ICP in their prior position, they may continue to receive an ICP payout during their probation period.  The ICP payout will be the lesser of:</w:t>
      </w:r>
    </w:p>
    <w:p w14:paraId="7E0BB676" w14:textId="77777777" w:rsidR="00E93777" w:rsidRPr="007F360A" w:rsidRDefault="00E93777" w:rsidP="00E93777">
      <w:pPr>
        <w:pStyle w:val="NoSpacing"/>
        <w:numPr>
          <w:ilvl w:val="2"/>
          <w:numId w:val="20"/>
        </w:numPr>
        <w:rPr>
          <w:rFonts w:cstheme="minorHAnsi"/>
          <w:rPrChange w:id="1356" w:author="Love, Willie" w:date="2023-09-21T15:41:00Z">
            <w:rPr>
              <w:rFonts w:cstheme="minorHAnsi"/>
              <w:sz w:val="24"/>
            </w:rPr>
          </w:rPrChange>
        </w:rPr>
      </w:pPr>
      <w:r w:rsidRPr="007F360A">
        <w:rPr>
          <w:rFonts w:cstheme="minorHAnsi"/>
          <w:rPrChange w:id="1357" w:author="Love, Willie" w:date="2023-09-21T15:41:00Z">
            <w:rPr>
              <w:rFonts w:cstheme="minorHAnsi"/>
              <w:sz w:val="24"/>
            </w:rPr>
          </w:rPrChange>
        </w:rPr>
        <w:t xml:space="preserve">1. Their prior 3-month ICP payout average </w:t>
      </w:r>
    </w:p>
    <w:p w14:paraId="2263C25B" w14:textId="77777777" w:rsidR="00DC49D6" w:rsidRPr="007F360A" w:rsidRDefault="00E93777" w:rsidP="00E93777">
      <w:pPr>
        <w:pStyle w:val="NoSpacing"/>
        <w:numPr>
          <w:ilvl w:val="2"/>
          <w:numId w:val="20"/>
        </w:numPr>
        <w:rPr>
          <w:rFonts w:cstheme="minorHAnsi"/>
          <w:rPrChange w:id="1358" w:author="Love, Willie" w:date="2023-09-21T15:41:00Z">
            <w:rPr>
              <w:rFonts w:cstheme="minorHAnsi"/>
              <w:sz w:val="24"/>
            </w:rPr>
          </w:rPrChange>
        </w:rPr>
      </w:pPr>
      <w:r w:rsidRPr="007F360A">
        <w:rPr>
          <w:rFonts w:cstheme="minorHAnsi"/>
          <w:rPrChange w:id="1359" w:author="Love, Willie" w:date="2023-09-21T15:41:00Z">
            <w:rPr>
              <w:rFonts w:cstheme="minorHAnsi"/>
              <w:sz w:val="24"/>
            </w:rPr>
          </w:rPrChange>
        </w:rPr>
        <w:t>2. The target payout for the position</w:t>
      </w:r>
    </w:p>
    <w:p w14:paraId="6823EFB4" w14:textId="77777777" w:rsidR="00DC49D6" w:rsidRPr="007F360A" w:rsidRDefault="00DC49D6" w:rsidP="003B147D">
      <w:pPr>
        <w:pStyle w:val="ListParagraph"/>
        <w:numPr>
          <w:ilvl w:val="0"/>
          <w:numId w:val="5"/>
        </w:numPr>
        <w:rPr>
          <w:rFonts w:cstheme="minorHAnsi"/>
          <w:rPrChange w:id="1360" w:author="Love, Willie" w:date="2023-09-21T15:41:00Z">
            <w:rPr>
              <w:rFonts w:cstheme="minorHAnsi"/>
              <w:sz w:val="24"/>
            </w:rPr>
          </w:rPrChange>
        </w:rPr>
      </w:pPr>
      <w:r w:rsidRPr="007F360A">
        <w:rPr>
          <w:rFonts w:cstheme="minorHAnsi"/>
          <w:b/>
          <w:bCs/>
          <w:rPrChange w:id="1361" w:author="Love, Willie" w:date="2023-09-21T15:41:00Z">
            <w:rPr>
              <w:rFonts w:cstheme="minorHAnsi"/>
              <w:b/>
              <w:bCs/>
              <w:sz w:val="24"/>
            </w:rPr>
          </w:rPrChange>
        </w:rPr>
        <w:t>Paid Time Off and/or Leave of Absence</w:t>
      </w:r>
      <w:r w:rsidRPr="007F360A">
        <w:rPr>
          <w:rFonts w:cstheme="minorHAnsi"/>
          <w:rPrChange w:id="1362" w:author="Love, Willie" w:date="2023-09-21T15:41:00Z">
            <w:rPr>
              <w:rFonts w:cstheme="minorHAnsi"/>
              <w:sz w:val="24"/>
            </w:rPr>
          </w:rPrChange>
        </w:rPr>
        <w:t xml:space="preserve">. </w:t>
      </w:r>
      <w:r w:rsidR="00172D8A" w:rsidRPr="007F360A">
        <w:rPr>
          <w:rFonts w:cstheme="minorHAnsi"/>
          <w:rPrChange w:id="1363" w:author="Love, Willie" w:date="2023-09-21T15:41:00Z">
            <w:rPr>
              <w:rFonts w:cstheme="minorHAnsi"/>
              <w:sz w:val="24"/>
            </w:rPr>
          </w:rPrChange>
        </w:rPr>
        <w:t>Employee</w:t>
      </w:r>
      <w:r w:rsidR="003B147D" w:rsidRPr="007F360A">
        <w:rPr>
          <w:rFonts w:cstheme="minorHAnsi"/>
          <w:rPrChange w:id="1364" w:author="Love, Willie" w:date="2023-09-21T15:41:00Z">
            <w:rPr>
              <w:rFonts w:cstheme="minorHAnsi"/>
              <w:sz w:val="24"/>
            </w:rPr>
          </w:rPrChange>
        </w:rPr>
        <w:t xml:space="preserve"> needs to work minimum 12 days in a month to be </w:t>
      </w:r>
      <w:r w:rsidR="003B147D" w:rsidRPr="007F360A">
        <w:rPr>
          <w:rFonts w:cstheme="minorHAnsi"/>
          <w:rPrChange w:id="1365" w:author="Love, Willie" w:date="2023-09-21T15:41:00Z">
            <w:rPr>
              <w:rFonts w:cstheme="minorHAnsi"/>
              <w:sz w:val="24"/>
            </w:rPr>
          </w:rPrChange>
        </w:rPr>
        <w:lastRenderedPageBreak/>
        <w:t>eligible for ICP</w:t>
      </w:r>
    </w:p>
    <w:p w14:paraId="45AFB3A4" w14:textId="77777777" w:rsidR="005644B6" w:rsidRPr="007F360A" w:rsidRDefault="005644B6" w:rsidP="005644B6">
      <w:pPr>
        <w:pStyle w:val="NoSpacing"/>
        <w:numPr>
          <w:ilvl w:val="0"/>
          <w:numId w:val="5"/>
        </w:numPr>
        <w:rPr>
          <w:rFonts w:cstheme="minorHAnsi"/>
        </w:rPr>
      </w:pPr>
      <w:r w:rsidRPr="007F360A">
        <w:rPr>
          <w:rFonts w:cstheme="minorHAnsi"/>
          <w:b/>
          <w:bCs/>
          <w:rPrChange w:id="1366" w:author="Love, Willie" w:date="2023-09-21T15:41:00Z">
            <w:rPr>
              <w:rFonts w:cstheme="minorHAnsi"/>
              <w:b/>
              <w:bCs/>
              <w:sz w:val="24"/>
              <w:szCs w:val="24"/>
            </w:rPr>
          </w:rPrChange>
        </w:rPr>
        <w:t>Termination</w:t>
      </w:r>
      <w:r w:rsidRPr="007F360A">
        <w:rPr>
          <w:rFonts w:cstheme="minorHAnsi"/>
          <w:b/>
          <w:bCs/>
        </w:rPr>
        <w:t xml:space="preserve">. </w:t>
      </w:r>
      <w:r w:rsidRPr="007F360A">
        <w:rPr>
          <w:rFonts w:cstheme="minorHAnsi"/>
          <w:rPrChange w:id="1367" w:author="Love, Willie" w:date="2023-09-21T15:41:00Z">
            <w:rPr>
              <w:rFonts w:cstheme="minorHAnsi"/>
              <w:sz w:val="24"/>
              <w:szCs w:val="24"/>
            </w:rPr>
          </w:rPrChange>
        </w:rPr>
        <w:t>Except as outlined below or as directed by local laws and regulations, participants must be actively employed on the payment date to receive payment.</w:t>
      </w:r>
      <w:commentRangeEnd w:id="1342"/>
      <w:r w:rsidR="00A31CCF" w:rsidRPr="007F360A">
        <w:rPr>
          <w:rStyle w:val="CommentReference"/>
          <w:rFonts w:cstheme="minorHAnsi"/>
          <w:sz w:val="22"/>
          <w:szCs w:val="22"/>
          <w:rPrChange w:id="1368" w:author="Love, Willie" w:date="2023-09-21T15:41:00Z">
            <w:rPr>
              <w:rStyle w:val="CommentReference"/>
              <w:rFonts w:cstheme="minorHAnsi"/>
            </w:rPr>
          </w:rPrChange>
        </w:rPr>
        <w:commentReference w:id="1342"/>
      </w:r>
    </w:p>
    <w:p w14:paraId="008B7FF6" w14:textId="77777777" w:rsidR="00634DD2" w:rsidRPr="007F360A" w:rsidRDefault="00634DD2">
      <w:pPr>
        <w:spacing w:before="16" w:line="260" w:lineRule="exact"/>
        <w:rPr>
          <w:rFonts w:cstheme="minorHAnsi"/>
          <w:rPrChange w:id="1369" w:author="Love, Willie" w:date="2023-09-21T15:41:00Z">
            <w:rPr>
              <w:rFonts w:cstheme="minorHAnsi"/>
              <w:sz w:val="24"/>
              <w:szCs w:val="24"/>
            </w:rPr>
          </w:rPrChange>
        </w:rPr>
      </w:pPr>
    </w:p>
    <w:p w14:paraId="02B8AAA1" w14:textId="77777777" w:rsidR="00172D8A" w:rsidRPr="007F360A" w:rsidRDefault="00172D8A">
      <w:pPr>
        <w:spacing w:before="16" w:line="260" w:lineRule="exact"/>
        <w:rPr>
          <w:rFonts w:cstheme="minorHAnsi"/>
          <w:rPrChange w:id="1370" w:author="Love, Willie" w:date="2023-09-21T15:41:00Z">
            <w:rPr>
              <w:rFonts w:cstheme="minorHAnsi"/>
              <w:sz w:val="24"/>
              <w:szCs w:val="24"/>
            </w:rPr>
          </w:rPrChange>
        </w:rPr>
      </w:pPr>
    </w:p>
    <w:p w14:paraId="0176A70E" w14:textId="77777777" w:rsidR="00865EB2" w:rsidRPr="007F360A" w:rsidRDefault="00865EB2" w:rsidP="00865EB2">
      <w:pPr>
        <w:pStyle w:val="NoSpacing"/>
        <w:rPr>
          <w:rFonts w:cstheme="minorHAnsi"/>
          <w:color w:val="1F497D" w:themeColor="text2"/>
          <w:rPrChange w:id="1371" w:author="Love, Willie" w:date="2023-09-21T15:41:00Z">
            <w:rPr>
              <w:rFonts w:cstheme="minorHAnsi"/>
              <w:color w:val="1F497D" w:themeColor="text2"/>
              <w:sz w:val="24"/>
              <w:szCs w:val="24"/>
            </w:rPr>
          </w:rPrChange>
        </w:rPr>
      </w:pPr>
      <w:r w:rsidRPr="007F360A">
        <w:rPr>
          <w:rFonts w:cstheme="minorHAnsi"/>
          <w:b/>
          <w:bCs/>
          <w:color w:val="1F497D" w:themeColor="text2"/>
          <w:rPrChange w:id="1372" w:author="Love, Willie" w:date="2023-09-21T15:41:00Z">
            <w:rPr>
              <w:rFonts w:cstheme="minorHAnsi"/>
              <w:b/>
              <w:bCs/>
              <w:color w:val="1F497D" w:themeColor="text2"/>
              <w:sz w:val="24"/>
              <w:szCs w:val="24"/>
            </w:rPr>
          </w:rPrChange>
        </w:rPr>
        <w:t>PAYMENT</w:t>
      </w:r>
      <w:r w:rsidRPr="007F360A">
        <w:rPr>
          <w:rFonts w:cstheme="minorHAnsi"/>
          <w:color w:val="1F497D" w:themeColor="text2"/>
          <w:rPrChange w:id="1373" w:author="Love, Willie" w:date="2023-09-21T15:41:00Z">
            <w:rPr>
              <w:rFonts w:cstheme="minorHAnsi"/>
              <w:color w:val="1F497D" w:themeColor="text2"/>
              <w:sz w:val="24"/>
              <w:szCs w:val="24"/>
            </w:rPr>
          </w:rPrChange>
        </w:rPr>
        <w:t xml:space="preserve"> </w:t>
      </w:r>
    </w:p>
    <w:p w14:paraId="3FF3646A" w14:textId="77777777" w:rsidR="00865EB2" w:rsidRPr="007F360A" w:rsidRDefault="00865EB2" w:rsidP="00865EB2">
      <w:pPr>
        <w:pStyle w:val="NoSpacing"/>
        <w:rPr>
          <w:rFonts w:cstheme="minorHAnsi"/>
          <w:rPrChange w:id="1374" w:author="Love, Willie" w:date="2023-09-21T15:41:00Z">
            <w:rPr>
              <w:rFonts w:cstheme="minorHAnsi"/>
              <w:sz w:val="24"/>
              <w:szCs w:val="24"/>
            </w:rPr>
          </w:rPrChange>
        </w:rPr>
      </w:pPr>
      <w:r w:rsidRPr="007F360A">
        <w:rPr>
          <w:rFonts w:cstheme="minorHAnsi"/>
          <w:rPrChange w:id="1375" w:author="Love, Willie" w:date="2023-09-21T15:41:00Z">
            <w:rPr>
              <w:rFonts w:cstheme="minorHAnsi"/>
              <w:sz w:val="24"/>
              <w:szCs w:val="24"/>
            </w:rPr>
          </w:rPrChange>
        </w:rPr>
        <w:t xml:space="preserve">Payment of incentives earned under this Plan will be paid concurrent with the last available payroll in the month following the end of the performance period. Payments will occur in the same manner as your normal paycheck (i.e. direct deposit, if elected). Payments will be offset by any amounts owed by the employee to the Company. </w:t>
      </w:r>
    </w:p>
    <w:p w14:paraId="77601B07" w14:textId="77777777" w:rsidR="00865EB2" w:rsidRPr="007F360A" w:rsidRDefault="00865EB2" w:rsidP="00865EB2">
      <w:pPr>
        <w:pStyle w:val="NoSpacing"/>
        <w:rPr>
          <w:rFonts w:cstheme="minorHAnsi"/>
          <w:rPrChange w:id="1376" w:author="Love, Willie" w:date="2023-09-21T15:41:00Z">
            <w:rPr>
              <w:rFonts w:cstheme="minorHAnsi"/>
              <w:sz w:val="24"/>
              <w:szCs w:val="24"/>
            </w:rPr>
          </w:rPrChange>
        </w:rPr>
      </w:pPr>
    </w:p>
    <w:p w14:paraId="3CF9E616" w14:textId="77777777" w:rsidR="00865EB2" w:rsidRPr="007F360A" w:rsidRDefault="00865EB2" w:rsidP="00865EB2">
      <w:pPr>
        <w:pStyle w:val="NoSpacing"/>
        <w:rPr>
          <w:rFonts w:cstheme="minorHAnsi"/>
          <w:rPrChange w:id="1377" w:author="Love, Willie" w:date="2023-09-21T15:41:00Z">
            <w:rPr>
              <w:rFonts w:cstheme="minorHAnsi"/>
              <w:sz w:val="24"/>
              <w:szCs w:val="24"/>
            </w:rPr>
          </w:rPrChange>
        </w:rPr>
      </w:pPr>
      <w:r w:rsidRPr="007F360A">
        <w:rPr>
          <w:rFonts w:cstheme="minorHAnsi"/>
          <w:b/>
          <w:bCs/>
          <w:color w:val="002060"/>
          <w:rPrChange w:id="1378" w:author="Love, Willie" w:date="2023-09-21T15:41:00Z">
            <w:rPr>
              <w:rFonts w:cstheme="minorHAnsi"/>
              <w:b/>
              <w:bCs/>
              <w:color w:val="002060"/>
              <w:sz w:val="24"/>
              <w:szCs w:val="24"/>
            </w:rPr>
          </w:rPrChange>
        </w:rPr>
        <w:t>OTHER TERMS &amp; CONDITIONS</w:t>
      </w:r>
    </w:p>
    <w:p w14:paraId="59FCAE49" w14:textId="77777777" w:rsidR="00865EB2" w:rsidRPr="007F360A" w:rsidRDefault="00865EB2" w:rsidP="00865EB2">
      <w:pPr>
        <w:pStyle w:val="NoSpacing"/>
        <w:numPr>
          <w:ilvl w:val="0"/>
          <w:numId w:val="8"/>
        </w:numPr>
        <w:rPr>
          <w:rFonts w:cstheme="minorHAnsi"/>
          <w:rPrChange w:id="1379" w:author="Love, Willie" w:date="2023-09-21T15:41:00Z">
            <w:rPr>
              <w:rFonts w:cstheme="minorHAnsi"/>
              <w:sz w:val="24"/>
              <w:szCs w:val="24"/>
            </w:rPr>
          </w:rPrChange>
        </w:rPr>
      </w:pPr>
      <w:r w:rsidRPr="007F360A">
        <w:rPr>
          <w:rFonts w:cstheme="minorHAnsi"/>
          <w:b/>
          <w:bCs/>
          <w:rPrChange w:id="1380" w:author="Love, Willie" w:date="2023-09-21T15:41:00Z">
            <w:rPr>
              <w:rFonts w:cstheme="minorHAnsi"/>
              <w:b/>
              <w:bCs/>
              <w:sz w:val="24"/>
              <w:szCs w:val="24"/>
            </w:rPr>
          </w:rPrChange>
        </w:rPr>
        <w:t>Plan</w:t>
      </w:r>
      <w:r w:rsidRPr="007F360A">
        <w:rPr>
          <w:rFonts w:cstheme="minorHAnsi"/>
          <w:rPrChange w:id="1381" w:author="Love, Willie" w:date="2023-09-21T15:41:00Z">
            <w:rPr>
              <w:rFonts w:cstheme="minorHAnsi"/>
              <w:sz w:val="24"/>
              <w:szCs w:val="24"/>
            </w:rPr>
          </w:rPrChange>
        </w:rPr>
        <w:t>. The Plan is sponsored and administered by Ocwen Financial Corporation and its subsidiaries (collectively “Ocwen” or the “Company”), including but not limited to PHH Mortgage Corporation. Ocwen has the absolute right, in its sole discretion, to interpret Plan provisions and amend, modify or terminate the Plan at any time.</w:t>
      </w:r>
    </w:p>
    <w:p w14:paraId="4DB70D9F" w14:textId="77777777" w:rsidR="00865EB2" w:rsidRPr="007F360A" w:rsidRDefault="00865EB2" w:rsidP="00865EB2">
      <w:pPr>
        <w:pStyle w:val="NoSpacing"/>
        <w:numPr>
          <w:ilvl w:val="0"/>
          <w:numId w:val="8"/>
        </w:numPr>
        <w:rPr>
          <w:rFonts w:cstheme="minorHAnsi"/>
          <w:rPrChange w:id="1382" w:author="Love, Willie" w:date="2023-09-21T15:41:00Z">
            <w:rPr>
              <w:rFonts w:cstheme="minorHAnsi"/>
              <w:sz w:val="24"/>
              <w:szCs w:val="24"/>
            </w:rPr>
          </w:rPrChange>
        </w:rPr>
      </w:pPr>
      <w:r w:rsidRPr="007F360A">
        <w:rPr>
          <w:rFonts w:cstheme="minorHAnsi"/>
          <w:b/>
          <w:bCs/>
          <w:rPrChange w:id="1383" w:author="Love, Willie" w:date="2023-09-21T15:41:00Z">
            <w:rPr>
              <w:rFonts w:cstheme="minorHAnsi"/>
              <w:b/>
              <w:bCs/>
              <w:sz w:val="24"/>
              <w:szCs w:val="24"/>
            </w:rPr>
          </w:rPrChange>
        </w:rPr>
        <w:t>Participation</w:t>
      </w:r>
      <w:r w:rsidRPr="007F360A">
        <w:rPr>
          <w:rFonts w:cstheme="minorHAnsi"/>
          <w:rPrChange w:id="1384" w:author="Love, Willie" w:date="2023-09-21T15:41:00Z">
            <w:rPr>
              <w:rFonts w:cstheme="minorHAnsi"/>
              <w:sz w:val="24"/>
              <w:szCs w:val="24"/>
            </w:rPr>
          </w:rPrChange>
        </w:rPr>
        <w:t xml:space="preserve">. Upon presentation of this Plan document, the participant is considered to be bound by the terms and conditions of the ICP if they continue their at-will employment with the Company and accept payments earned under the Plan, unless local regulations require a signed acknowledgement. </w:t>
      </w:r>
    </w:p>
    <w:p w14:paraId="02926435" w14:textId="77777777" w:rsidR="00865EB2" w:rsidRPr="007F360A" w:rsidRDefault="00865EB2" w:rsidP="00865EB2">
      <w:pPr>
        <w:pStyle w:val="NoSpacing"/>
        <w:numPr>
          <w:ilvl w:val="0"/>
          <w:numId w:val="8"/>
        </w:numPr>
        <w:rPr>
          <w:rFonts w:cstheme="minorHAnsi"/>
          <w:rPrChange w:id="1385" w:author="Love, Willie" w:date="2023-09-21T15:41:00Z">
            <w:rPr>
              <w:rFonts w:cstheme="minorHAnsi"/>
              <w:sz w:val="24"/>
              <w:szCs w:val="24"/>
            </w:rPr>
          </w:rPrChange>
        </w:rPr>
      </w:pPr>
      <w:r w:rsidRPr="007F360A">
        <w:rPr>
          <w:rFonts w:cstheme="minorHAnsi"/>
          <w:b/>
          <w:bCs/>
          <w:rPrChange w:id="1386" w:author="Love, Willie" w:date="2023-09-21T15:41:00Z">
            <w:rPr>
              <w:rFonts w:cstheme="minorHAnsi"/>
              <w:b/>
              <w:bCs/>
              <w:sz w:val="24"/>
              <w:szCs w:val="24"/>
            </w:rPr>
          </w:rPrChange>
        </w:rPr>
        <w:t>Employment-At-Will</w:t>
      </w:r>
      <w:r w:rsidRPr="007F360A">
        <w:rPr>
          <w:rFonts w:cstheme="minorHAnsi"/>
          <w:rPrChange w:id="1387" w:author="Love, Willie" w:date="2023-09-21T15:41:00Z">
            <w:rPr>
              <w:rFonts w:cstheme="minorHAnsi"/>
              <w:sz w:val="24"/>
              <w:szCs w:val="24"/>
            </w:rPr>
          </w:rPrChange>
        </w:rPr>
        <w:t>. This Plan does not constitute a contract for employment nor provide any rights or promise to wages and/or future incentive awards.</w:t>
      </w:r>
    </w:p>
    <w:p w14:paraId="451AF7C1" w14:textId="77777777" w:rsidR="00865EB2" w:rsidRPr="007F360A" w:rsidRDefault="00865EB2" w:rsidP="00865EB2">
      <w:pPr>
        <w:pStyle w:val="NoSpacing"/>
        <w:numPr>
          <w:ilvl w:val="0"/>
          <w:numId w:val="8"/>
        </w:numPr>
        <w:rPr>
          <w:rFonts w:cstheme="minorHAnsi"/>
          <w:rPrChange w:id="1388" w:author="Love, Willie" w:date="2023-09-21T15:41:00Z">
            <w:rPr>
              <w:rFonts w:cstheme="minorHAnsi"/>
              <w:sz w:val="24"/>
              <w:szCs w:val="24"/>
            </w:rPr>
          </w:rPrChange>
        </w:rPr>
      </w:pPr>
      <w:r w:rsidRPr="007F360A">
        <w:rPr>
          <w:rFonts w:cstheme="minorHAnsi"/>
          <w:b/>
          <w:bCs/>
          <w:rPrChange w:id="1389" w:author="Love, Willie" w:date="2023-09-21T15:41:00Z">
            <w:rPr>
              <w:rFonts w:cstheme="minorHAnsi"/>
              <w:b/>
              <w:bCs/>
              <w:sz w:val="24"/>
              <w:szCs w:val="24"/>
            </w:rPr>
          </w:rPrChange>
        </w:rPr>
        <w:t>Conduct</w:t>
      </w:r>
      <w:r w:rsidRPr="007F360A">
        <w:rPr>
          <w:rFonts w:cstheme="minorHAnsi"/>
          <w:rPrChange w:id="1390" w:author="Love, Willie" w:date="2023-09-21T15:41:00Z">
            <w:rPr>
              <w:rFonts w:cstheme="minorHAnsi"/>
              <w:sz w:val="24"/>
              <w:szCs w:val="24"/>
            </w:rPr>
          </w:rPrChange>
        </w:rPr>
        <w:t>. Employees are expected to adhere to all Company policies, including but not limited to the Code of Business Conduct &amp; Ethics. A participant may be disqualified from this Plan at any time and for any reason at the sole discretion of the Company, including but not limited to change in business strategy or circumstances, employee misconduct, violation of Company policy or procedure, falsification of records, or manipulation of accounts. Any employee who is terminated with cause due to a violation of Company policy will not be entitled to receive any payment under the Plan.</w:t>
      </w:r>
    </w:p>
    <w:p w14:paraId="369F914A" w14:textId="77777777" w:rsidR="00865EB2" w:rsidRPr="007F360A" w:rsidRDefault="00865EB2" w:rsidP="00865EB2">
      <w:pPr>
        <w:pStyle w:val="ListParagraph"/>
        <w:numPr>
          <w:ilvl w:val="0"/>
          <w:numId w:val="8"/>
        </w:numPr>
        <w:spacing w:before="16" w:line="260" w:lineRule="exact"/>
        <w:rPr>
          <w:rFonts w:cstheme="minorHAnsi"/>
          <w:rPrChange w:id="1391" w:author="Love, Willie" w:date="2023-09-21T15:41:00Z">
            <w:rPr>
              <w:rFonts w:cstheme="minorHAnsi"/>
              <w:sz w:val="24"/>
              <w:szCs w:val="24"/>
            </w:rPr>
          </w:rPrChange>
        </w:rPr>
      </w:pPr>
      <w:r w:rsidRPr="007F360A">
        <w:rPr>
          <w:rFonts w:cstheme="minorHAnsi"/>
          <w:b/>
          <w:bCs/>
          <w:rPrChange w:id="1392" w:author="Love, Willie" w:date="2023-09-21T15:41:00Z">
            <w:rPr>
              <w:rFonts w:cstheme="minorHAnsi"/>
              <w:b/>
              <w:bCs/>
              <w:sz w:val="24"/>
              <w:szCs w:val="24"/>
            </w:rPr>
          </w:rPrChange>
        </w:rPr>
        <w:t>Governance</w:t>
      </w:r>
      <w:r w:rsidRPr="007F360A">
        <w:rPr>
          <w:rFonts w:cstheme="minorHAnsi"/>
          <w:rPrChange w:id="1393" w:author="Love, Willie" w:date="2023-09-21T15:41:00Z">
            <w:rPr>
              <w:rFonts w:cstheme="minorHAnsi"/>
              <w:sz w:val="24"/>
              <w:szCs w:val="24"/>
            </w:rPr>
          </w:rPrChange>
        </w:rPr>
        <w:t>. This Plan is developed under Ocwen’s Incentive Compensation Plan (ICP) Global Governance Policy (“Policy”) which outlines the standards and guidelines for the development and administration of ICPs. Employees should report any disputes of Plan interpretation and/or violations or exceptions made to the Policy through senior management of their department and Human Resources.</w:t>
      </w:r>
    </w:p>
    <w:p w14:paraId="22959D20" w14:textId="77777777" w:rsidR="00865EB2" w:rsidRPr="007F360A" w:rsidRDefault="00865EB2" w:rsidP="00865EB2">
      <w:pPr>
        <w:spacing w:before="16" w:line="260" w:lineRule="exact"/>
        <w:rPr>
          <w:rFonts w:cstheme="minorHAnsi"/>
          <w:rPrChange w:id="1394" w:author="Love, Willie" w:date="2023-09-21T15:41:00Z">
            <w:rPr>
              <w:rFonts w:cstheme="minorHAnsi"/>
              <w:sz w:val="26"/>
              <w:szCs w:val="26"/>
            </w:rPr>
          </w:rPrChange>
        </w:rPr>
      </w:pPr>
    </w:p>
    <w:p w14:paraId="60B994E9" w14:textId="77777777" w:rsidR="00810A19" w:rsidRPr="007F360A" w:rsidRDefault="00810A19" w:rsidP="00F73F1F">
      <w:pPr>
        <w:pStyle w:val="NoSpacing"/>
        <w:rPr>
          <w:rFonts w:cstheme="minorHAnsi"/>
          <w:b/>
          <w:bCs/>
          <w:color w:val="1F497D" w:themeColor="text2"/>
          <w:rPrChange w:id="1395" w:author="Love, Willie" w:date="2023-09-21T15:41:00Z">
            <w:rPr>
              <w:rFonts w:cstheme="minorHAnsi"/>
              <w:b/>
              <w:bCs/>
              <w:color w:val="1F497D" w:themeColor="text2"/>
              <w:sz w:val="24"/>
            </w:rPr>
          </w:rPrChange>
        </w:rPr>
      </w:pPr>
    </w:p>
    <w:p w14:paraId="4A92A901" w14:textId="77777777" w:rsidR="00634DD2" w:rsidRPr="007F360A" w:rsidRDefault="00D25BE1" w:rsidP="00F73F1F">
      <w:pPr>
        <w:pStyle w:val="NoSpacing"/>
        <w:rPr>
          <w:rFonts w:cstheme="minorHAnsi"/>
          <w:b/>
          <w:bCs/>
          <w:color w:val="1F497D" w:themeColor="text2"/>
          <w:rPrChange w:id="1396" w:author="Love, Willie" w:date="2023-09-21T15:41:00Z">
            <w:rPr>
              <w:rFonts w:cstheme="minorHAnsi"/>
              <w:b/>
              <w:bCs/>
              <w:color w:val="1F497D" w:themeColor="text2"/>
              <w:sz w:val="24"/>
            </w:rPr>
          </w:rPrChange>
        </w:rPr>
      </w:pPr>
      <w:r w:rsidRPr="007F360A">
        <w:rPr>
          <w:rFonts w:cstheme="minorHAnsi"/>
          <w:b/>
          <w:bCs/>
          <w:color w:val="1F497D" w:themeColor="text2"/>
          <w:rPrChange w:id="1397" w:author="Love, Willie" w:date="2023-09-21T15:41:00Z">
            <w:rPr>
              <w:rFonts w:cstheme="minorHAnsi"/>
              <w:b/>
              <w:bCs/>
              <w:color w:val="1F497D" w:themeColor="text2"/>
              <w:sz w:val="24"/>
            </w:rPr>
          </w:rPrChange>
        </w:rPr>
        <w:t>APPROVALS</w:t>
      </w:r>
    </w:p>
    <w:p w14:paraId="776A5697" w14:textId="77777777" w:rsidR="00DC49D6" w:rsidRPr="007F360A" w:rsidRDefault="00DC49D6">
      <w:pPr>
        <w:spacing w:line="200" w:lineRule="exact"/>
        <w:rPr>
          <w:rFonts w:cstheme="minorHAnsi"/>
          <w:rPrChange w:id="1398" w:author="Love, Willie" w:date="2023-09-21T15:41:00Z">
            <w:rPr>
              <w:rFonts w:cstheme="minorHAnsi"/>
              <w:sz w:val="20"/>
              <w:szCs w:val="20"/>
            </w:rPr>
          </w:rPrChange>
        </w:rPr>
      </w:pPr>
    </w:p>
    <w:p w14:paraId="4588C6C8" w14:textId="77777777" w:rsidR="00685A09" w:rsidRPr="007F360A" w:rsidRDefault="00685A09">
      <w:pPr>
        <w:spacing w:line="200" w:lineRule="exact"/>
        <w:rPr>
          <w:rFonts w:cstheme="minorHAnsi"/>
          <w:rPrChange w:id="1399" w:author="Love, Willie" w:date="2023-09-21T15:41:00Z">
            <w:rPr>
              <w:rFonts w:cstheme="minorHAnsi"/>
              <w:sz w:val="20"/>
              <w:szCs w:val="20"/>
            </w:rPr>
          </w:rPrChange>
        </w:rPr>
      </w:pPr>
    </w:p>
    <w:p w14:paraId="2B3EBE19" w14:textId="77777777" w:rsidR="00634DD2" w:rsidRPr="007F360A" w:rsidRDefault="00634DD2">
      <w:pPr>
        <w:spacing w:line="200" w:lineRule="exact"/>
        <w:rPr>
          <w:rFonts w:cstheme="minorHAnsi"/>
          <w:rPrChange w:id="1400" w:author="Love, Willie" w:date="2023-09-21T15:41:00Z">
            <w:rPr>
              <w:rFonts w:cstheme="minorHAnsi"/>
              <w:sz w:val="20"/>
              <w:szCs w:val="20"/>
            </w:rPr>
          </w:rPrChange>
        </w:rPr>
      </w:pPr>
    </w:p>
    <w:p w14:paraId="210F9DF3" w14:textId="77777777" w:rsidR="00AD3E54" w:rsidRPr="007F360A" w:rsidRDefault="00AD3E54">
      <w:pPr>
        <w:spacing w:line="200" w:lineRule="exact"/>
        <w:rPr>
          <w:rFonts w:cstheme="minorHAnsi"/>
          <w:rPrChange w:id="1401" w:author="Love, Willie" w:date="2023-09-21T15:41:00Z">
            <w:rPr>
              <w:rFonts w:cstheme="minorHAnsi"/>
              <w:sz w:val="20"/>
              <w:szCs w:val="20"/>
            </w:rPr>
          </w:rPrChange>
        </w:rPr>
      </w:pPr>
    </w:p>
    <w:p w14:paraId="6F2B3716" w14:textId="77777777" w:rsidR="00634DD2" w:rsidRPr="007F360A" w:rsidRDefault="00634DD2">
      <w:pPr>
        <w:spacing w:before="6" w:line="280" w:lineRule="exact"/>
        <w:rPr>
          <w:rFonts w:cstheme="minorHAnsi"/>
          <w:rPrChange w:id="1402" w:author="Love, Willie" w:date="2023-09-21T15:41:00Z">
            <w:rPr>
              <w:rFonts w:cstheme="minorHAnsi"/>
              <w:sz w:val="28"/>
              <w:szCs w:val="28"/>
            </w:rPr>
          </w:rPrChange>
        </w:rPr>
      </w:pPr>
    </w:p>
    <w:p w14:paraId="67ED2F97" w14:textId="77777777" w:rsidR="00634DD2" w:rsidRPr="007F360A" w:rsidRDefault="002579DA">
      <w:pPr>
        <w:pStyle w:val="BodyText"/>
        <w:tabs>
          <w:tab w:val="left" w:pos="7613"/>
        </w:tabs>
        <w:ind w:left="208" w:firstLine="0"/>
        <w:rPr>
          <w:rFonts w:asciiTheme="minorHAnsi" w:hAnsiTheme="minorHAnsi" w:cstheme="minorHAnsi"/>
          <w:sz w:val="22"/>
          <w:szCs w:val="22"/>
          <w:rPrChange w:id="1403" w:author="Love, Willie" w:date="2023-09-21T15:41:00Z">
            <w:rPr>
              <w:rFonts w:asciiTheme="minorHAnsi" w:hAnsiTheme="minorHAnsi" w:cstheme="minorHAnsi"/>
            </w:rPr>
          </w:rPrChange>
        </w:rPr>
      </w:pPr>
      <w:r w:rsidRPr="007F360A">
        <w:rPr>
          <w:rFonts w:asciiTheme="minorHAnsi" w:hAnsiTheme="minorHAnsi" w:cstheme="minorHAnsi"/>
          <w:noProof/>
          <w:sz w:val="22"/>
          <w:szCs w:val="22"/>
          <w:rPrChange w:id="1404" w:author="Love, Willie" w:date="2023-09-21T15:41:00Z">
            <w:rPr>
              <w:rFonts w:asciiTheme="minorHAnsi" w:hAnsiTheme="minorHAnsi" w:cstheme="minorHAnsi"/>
              <w:noProof/>
            </w:rPr>
          </w:rPrChange>
        </w:rPr>
        <mc:AlternateContent>
          <mc:Choice Requires="wpg">
            <w:drawing>
              <wp:anchor distT="0" distB="0" distL="114300" distR="114300" simplePos="0" relativeHeight="251632128" behindDoc="1" locked="0" layoutInCell="1" allowOverlap="1" wp14:anchorId="5E855CBD" wp14:editId="3D43A4B7">
                <wp:simplePos x="0" y="0"/>
                <wp:positionH relativeFrom="page">
                  <wp:posOffset>685800</wp:posOffset>
                </wp:positionH>
                <wp:positionV relativeFrom="paragraph">
                  <wp:posOffset>-24130</wp:posOffset>
                </wp:positionV>
                <wp:extent cx="3830955" cy="1270"/>
                <wp:effectExtent l="9525" t="12700" r="7620" b="508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0955" cy="1270"/>
                          <a:chOff x="1080" y="-38"/>
                          <a:chExt cx="6033" cy="2"/>
                        </a:xfrm>
                      </wpg:grpSpPr>
                      <wps:wsp>
                        <wps:cNvPr id="14" name="Freeform 13"/>
                        <wps:cNvSpPr>
                          <a:spLocks/>
                        </wps:cNvSpPr>
                        <wps:spPr bwMode="auto">
                          <a:xfrm>
                            <a:off x="1080" y="-38"/>
                            <a:ext cx="6033" cy="2"/>
                          </a:xfrm>
                          <a:custGeom>
                            <a:avLst/>
                            <a:gdLst>
                              <a:gd name="T0" fmla="+- 0 1080 1080"/>
                              <a:gd name="T1" fmla="*/ T0 w 6033"/>
                              <a:gd name="T2" fmla="+- 0 7113 1080"/>
                              <a:gd name="T3" fmla="*/ T2 w 6033"/>
                            </a:gdLst>
                            <a:ahLst/>
                            <a:cxnLst>
                              <a:cxn ang="0">
                                <a:pos x="T1" y="0"/>
                              </a:cxn>
                              <a:cxn ang="0">
                                <a:pos x="T3" y="0"/>
                              </a:cxn>
                            </a:cxnLst>
                            <a:rect l="0" t="0" r="r" b="b"/>
                            <a:pathLst>
                              <a:path w="6033">
                                <a:moveTo>
                                  <a:pt x="0" y="0"/>
                                </a:moveTo>
                                <a:lnTo>
                                  <a:pt x="603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345B4B" id="Group 12" o:spid="_x0000_s1026" style="position:absolute;margin-left:54pt;margin-top:-1.9pt;width:301.65pt;height:.1pt;z-index:-251684352;mso-position-horizontal-relative:page" coordorigin="1080,-38" coordsize="6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">
                <v:shape id="Freeform 13" o:spid="_x0000_s1027" style="position:absolute;left:1080;top:-38;width:6033;height:2;visibility:visible;mso-wrap-style:square;v-text-anchor:top" coordsize="6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" path="m,l6033,e" filled="f" strokeweight=".58pt">
                  <v:path arrowok="t" o:connecttype="custom" o:connectlocs="0,0;6033,0" o:connectangles="0,0"/>
                </v:shape>
                <w10:wrap anchorx="page"/>
              </v:group>
            </w:pict>
          </mc:Fallback>
        </mc:AlternateContent>
      </w:r>
      <w:r w:rsidRPr="007F360A">
        <w:rPr>
          <w:rFonts w:asciiTheme="minorHAnsi" w:hAnsiTheme="minorHAnsi" w:cstheme="minorHAnsi"/>
          <w:noProof/>
          <w:sz w:val="22"/>
          <w:szCs w:val="22"/>
          <w:rPrChange w:id="1405" w:author="Love, Willie" w:date="2023-09-21T15:41:00Z">
            <w:rPr>
              <w:rFonts w:asciiTheme="minorHAnsi" w:hAnsiTheme="minorHAnsi" w:cstheme="minorHAnsi"/>
              <w:noProof/>
            </w:rPr>
          </w:rPrChange>
        </w:rPr>
        <mc:AlternateContent>
          <mc:Choice Requires="wpg">
            <w:drawing>
              <wp:anchor distT="0" distB="0" distL="114300" distR="114300" simplePos="0" relativeHeight="251636224" behindDoc="1" locked="0" layoutInCell="1" allowOverlap="1" wp14:anchorId="6712C317" wp14:editId="55D3358D">
                <wp:simplePos x="0" y="0"/>
                <wp:positionH relativeFrom="page">
                  <wp:posOffset>5029835</wp:posOffset>
                </wp:positionH>
                <wp:positionV relativeFrom="paragraph">
                  <wp:posOffset>-24130</wp:posOffset>
                </wp:positionV>
                <wp:extent cx="1143000" cy="1270"/>
                <wp:effectExtent l="10160" t="12700" r="8890" b="508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7921" y="-38"/>
                          <a:chExt cx="1800" cy="2"/>
                        </a:xfrm>
                      </wpg:grpSpPr>
                      <wps:wsp>
                        <wps:cNvPr id="15" name="Freeform 11"/>
                        <wps:cNvSpPr>
                          <a:spLocks/>
                        </wps:cNvSpPr>
                        <wps:spPr bwMode="auto">
                          <a:xfrm>
                            <a:off x="7921" y="-38"/>
                            <a:ext cx="1800" cy="2"/>
                          </a:xfrm>
                          <a:custGeom>
                            <a:avLst/>
                            <a:gdLst>
                              <a:gd name="T0" fmla="+- 0 7921 7921"/>
                              <a:gd name="T1" fmla="*/ T0 w 1800"/>
                              <a:gd name="T2" fmla="+- 0 9722 7921"/>
                              <a:gd name="T3" fmla="*/ T2 w 1800"/>
                            </a:gdLst>
                            <a:ahLst/>
                            <a:cxnLst>
                              <a:cxn ang="0">
                                <a:pos x="T1" y="0"/>
                              </a:cxn>
                              <a:cxn ang="0">
                                <a:pos x="T3" y="0"/>
                              </a:cxn>
                            </a:cxnLst>
                            <a:rect l="0" t="0" r="r" b="b"/>
                            <a:pathLst>
                              <a:path w="1800">
                                <a:moveTo>
                                  <a:pt x="0" y="0"/>
                                </a:moveTo>
                                <a:lnTo>
                                  <a:pt x="18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A4600" id="Group 10" o:spid="_x0000_s1026" style="position:absolute;margin-left:396.05pt;margin-top:-1.9pt;width:90pt;height:.1pt;z-index:-251680256;mso-position-horizontal-relative:page" coordorigin="7921,-38"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">
                <v:shape id="Freeform 11" o:spid="_x0000_s1027" style="position:absolute;left:7921;top:-38;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" path="m,l1801,e" filled="f" strokeweight=".58pt">
                  <v:path arrowok="t" o:connecttype="custom" o:connectlocs="0,0;1801,0" o:connectangles="0,0"/>
                </v:shape>
                <w10:wrap anchorx="page"/>
              </v:group>
            </w:pict>
          </mc:Fallback>
        </mc:AlternateContent>
      </w:r>
      <w:r w:rsidR="00AD3E54" w:rsidRPr="007F360A">
        <w:rPr>
          <w:rFonts w:asciiTheme="minorHAnsi" w:hAnsiTheme="minorHAnsi" w:cstheme="minorHAnsi"/>
          <w:sz w:val="22"/>
          <w:szCs w:val="22"/>
          <w:rPrChange w:id="1406" w:author="Love, Willie" w:date="2023-09-21T15:41:00Z">
            <w:rPr>
              <w:rFonts w:asciiTheme="minorHAnsi" w:hAnsiTheme="minorHAnsi" w:cstheme="minorHAnsi"/>
            </w:rPr>
          </w:rPrChange>
        </w:rPr>
        <w:t xml:space="preserve">Director, Servicing Financial Operations – Kevin Bartulewicz </w:t>
      </w:r>
      <w:r w:rsidR="00D25BE1" w:rsidRPr="007F360A">
        <w:rPr>
          <w:rFonts w:asciiTheme="minorHAnsi" w:hAnsiTheme="minorHAnsi" w:cstheme="minorHAnsi"/>
          <w:sz w:val="22"/>
          <w:szCs w:val="22"/>
          <w:rPrChange w:id="1407" w:author="Love, Willie" w:date="2023-09-21T15:41:00Z">
            <w:rPr>
              <w:rFonts w:asciiTheme="minorHAnsi" w:hAnsiTheme="minorHAnsi" w:cstheme="minorHAnsi"/>
            </w:rPr>
          </w:rPrChange>
        </w:rPr>
        <w:tab/>
        <w:t>D</w:t>
      </w:r>
      <w:r w:rsidR="00D25BE1" w:rsidRPr="007F360A">
        <w:rPr>
          <w:rFonts w:asciiTheme="minorHAnsi" w:hAnsiTheme="minorHAnsi" w:cstheme="minorHAnsi"/>
          <w:spacing w:val="-2"/>
          <w:sz w:val="22"/>
          <w:szCs w:val="22"/>
          <w:rPrChange w:id="1408" w:author="Love, Willie" w:date="2023-09-21T15:41:00Z">
            <w:rPr>
              <w:rFonts w:asciiTheme="minorHAnsi" w:hAnsiTheme="minorHAnsi" w:cstheme="minorHAnsi"/>
              <w:spacing w:val="-2"/>
            </w:rPr>
          </w:rPrChange>
        </w:rPr>
        <w:t>a</w:t>
      </w:r>
      <w:r w:rsidR="00D25BE1" w:rsidRPr="007F360A">
        <w:rPr>
          <w:rFonts w:asciiTheme="minorHAnsi" w:hAnsiTheme="minorHAnsi" w:cstheme="minorHAnsi"/>
          <w:sz w:val="22"/>
          <w:szCs w:val="22"/>
          <w:rPrChange w:id="1409" w:author="Love, Willie" w:date="2023-09-21T15:41:00Z">
            <w:rPr>
              <w:rFonts w:asciiTheme="minorHAnsi" w:hAnsiTheme="minorHAnsi" w:cstheme="minorHAnsi"/>
            </w:rPr>
          </w:rPrChange>
        </w:rPr>
        <w:t>te</w:t>
      </w:r>
    </w:p>
    <w:p w14:paraId="1147A394" w14:textId="77777777" w:rsidR="00634DD2" w:rsidRPr="007F360A" w:rsidRDefault="00634DD2">
      <w:pPr>
        <w:spacing w:before="7" w:line="180" w:lineRule="exact"/>
        <w:rPr>
          <w:rFonts w:cstheme="minorHAnsi"/>
          <w:rPrChange w:id="1410" w:author="Love, Willie" w:date="2023-09-21T15:41:00Z">
            <w:rPr>
              <w:rFonts w:cstheme="minorHAnsi"/>
              <w:sz w:val="18"/>
              <w:szCs w:val="18"/>
            </w:rPr>
          </w:rPrChange>
        </w:rPr>
      </w:pPr>
    </w:p>
    <w:p w14:paraId="045B1194" w14:textId="77777777" w:rsidR="00AD3E54" w:rsidRPr="007F360A" w:rsidRDefault="00AD3E54">
      <w:pPr>
        <w:spacing w:before="7" w:line="180" w:lineRule="exact"/>
        <w:rPr>
          <w:rFonts w:cstheme="minorHAnsi"/>
          <w:rPrChange w:id="1411" w:author="Love, Willie" w:date="2023-09-21T15:41:00Z">
            <w:rPr>
              <w:rFonts w:cstheme="minorHAnsi"/>
              <w:sz w:val="18"/>
              <w:szCs w:val="18"/>
            </w:rPr>
          </w:rPrChange>
        </w:rPr>
      </w:pPr>
    </w:p>
    <w:p w14:paraId="34BDFFB5" w14:textId="77777777" w:rsidR="00DC49D6" w:rsidRPr="007F360A" w:rsidRDefault="00DC49D6">
      <w:pPr>
        <w:spacing w:before="7" w:line="180" w:lineRule="exact"/>
        <w:rPr>
          <w:rFonts w:cstheme="minorHAnsi"/>
          <w:rPrChange w:id="1412" w:author="Love, Willie" w:date="2023-09-21T15:41:00Z">
            <w:rPr>
              <w:rFonts w:cstheme="minorHAnsi"/>
              <w:sz w:val="18"/>
              <w:szCs w:val="18"/>
            </w:rPr>
          </w:rPrChange>
        </w:rPr>
      </w:pPr>
    </w:p>
    <w:p w14:paraId="78078B48" w14:textId="77777777" w:rsidR="00DC49D6" w:rsidRPr="007F360A" w:rsidRDefault="00DC49D6">
      <w:pPr>
        <w:spacing w:before="7" w:line="180" w:lineRule="exact"/>
        <w:rPr>
          <w:rFonts w:cstheme="minorHAnsi"/>
          <w:rPrChange w:id="1413" w:author="Love, Willie" w:date="2023-09-21T15:41:00Z">
            <w:rPr>
              <w:rFonts w:cstheme="minorHAnsi"/>
              <w:sz w:val="18"/>
              <w:szCs w:val="18"/>
            </w:rPr>
          </w:rPrChange>
        </w:rPr>
      </w:pPr>
    </w:p>
    <w:p w14:paraId="547742C4" w14:textId="77777777" w:rsidR="00AD3E54" w:rsidRPr="007F360A" w:rsidRDefault="00AD3E54">
      <w:pPr>
        <w:spacing w:before="7" w:line="180" w:lineRule="exact"/>
        <w:rPr>
          <w:rFonts w:cstheme="minorHAnsi"/>
          <w:rPrChange w:id="1414" w:author="Love, Willie" w:date="2023-09-21T15:41:00Z">
            <w:rPr>
              <w:rFonts w:cstheme="minorHAnsi"/>
              <w:sz w:val="18"/>
              <w:szCs w:val="18"/>
            </w:rPr>
          </w:rPrChange>
        </w:rPr>
      </w:pPr>
    </w:p>
    <w:p w14:paraId="7E492B8C" w14:textId="77777777" w:rsidR="00AD3E54" w:rsidRPr="007F360A" w:rsidRDefault="00AD3E54">
      <w:pPr>
        <w:spacing w:before="7" w:line="180" w:lineRule="exact"/>
        <w:rPr>
          <w:rFonts w:cstheme="minorHAnsi"/>
          <w:rPrChange w:id="1415" w:author="Love, Willie" w:date="2023-09-21T15:41:00Z">
            <w:rPr>
              <w:rFonts w:cstheme="minorHAnsi"/>
              <w:sz w:val="18"/>
              <w:szCs w:val="18"/>
            </w:rPr>
          </w:rPrChange>
        </w:rPr>
      </w:pPr>
    </w:p>
    <w:p w14:paraId="58188B99" w14:textId="77777777" w:rsidR="00DC49D6" w:rsidRPr="007F360A" w:rsidRDefault="00DC49D6">
      <w:pPr>
        <w:spacing w:before="7" w:line="180" w:lineRule="exact"/>
        <w:rPr>
          <w:rFonts w:cstheme="minorHAnsi"/>
          <w:rPrChange w:id="1416" w:author="Love, Willie" w:date="2023-09-21T15:41:00Z">
            <w:rPr>
              <w:rFonts w:cstheme="minorHAnsi"/>
              <w:sz w:val="18"/>
              <w:szCs w:val="18"/>
            </w:rPr>
          </w:rPrChange>
        </w:rPr>
      </w:pPr>
    </w:p>
    <w:p w14:paraId="40B06298" w14:textId="77777777" w:rsidR="00634DD2" w:rsidRPr="007F360A" w:rsidRDefault="00634DD2">
      <w:pPr>
        <w:spacing w:line="200" w:lineRule="exact"/>
        <w:rPr>
          <w:rFonts w:cstheme="minorHAnsi"/>
          <w:rPrChange w:id="1417" w:author="Love, Willie" w:date="2023-09-21T15:41:00Z">
            <w:rPr>
              <w:rFonts w:cstheme="minorHAnsi"/>
              <w:sz w:val="20"/>
              <w:szCs w:val="20"/>
            </w:rPr>
          </w:rPrChange>
        </w:rPr>
      </w:pPr>
    </w:p>
    <w:p w14:paraId="49C33E48" w14:textId="544EDEC3" w:rsidR="00634DD2" w:rsidRPr="007F360A" w:rsidRDefault="002579DA">
      <w:pPr>
        <w:pStyle w:val="BodyText"/>
        <w:tabs>
          <w:tab w:val="left" w:pos="7613"/>
        </w:tabs>
        <w:spacing w:before="69"/>
        <w:ind w:left="208" w:firstLine="0"/>
        <w:rPr>
          <w:rFonts w:asciiTheme="minorHAnsi" w:hAnsiTheme="minorHAnsi" w:cstheme="minorHAnsi"/>
          <w:sz w:val="22"/>
          <w:szCs w:val="22"/>
          <w:rPrChange w:id="1418" w:author="Love, Willie" w:date="2023-09-21T15:41:00Z">
            <w:rPr>
              <w:rFonts w:asciiTheme="minorHAnsi" w:hAnsiTheme="minorHAnsi" w:cstheme="minorHAnsi"/>
            </w:rPr>
          </w:rPrChange>
        </w:rPr>
      </w:pPr>
      <w:r w:rsidRPr="007F360A">
        <w:rPr>
          <w:rFonts w:asciiTheme="minorHAnsi" w:hAnsiTheme="minorHAnsi" w:cstheme="minorHAnsi"/>
          <w:noProof/>
          <w:sz w:val="22"/>
          <w:szCs w:val="22"/>
          <w:rPrChange w:id="1419" w:author="Love, Willie" w:date="2023-09-21T15:41:00Z">
            <w:rPr>
              <w:rFonts w:asciiTheme="minorHAnsi" w:hAnsiTheme="minorHAnsi" w:cstheme="minorHAnsi"/>
              <w:noProof/>
            </w:rPr>
          </w:rPrChange>
        </w:rPr>
        <mc:AlternateContent>
          <mc:Choice Requires="wpg">
            <w:drawing>
              <wp:anchor distT="0" distB="0" distL="114300" distR="114300" simplePos="0" relativeHeight="251640320" behindDoc="1" locked="0" layoutInCell="1" allowOverlap="1" wp14:anchorId="22BA4727" wp14:editId="5F487058">
                <wp:simplePos x="0" y="0"/>
                <wp:positionH relativeFrom="page">
                  <wp:posOffset>685800</wp:posOffset>
                </wp:positionH>
                <wp:positionV relativeFrom="paragraph">
                  <wp:posOffset>18415</wp:posOffset>
                </wp:positionV>
                <wp:extent cx="3830955" cy="1270"/>
                <wp:effectExtent l="9525" t="9525" r="7620" b="825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0955" cy="1270"/>
                          <a:chOff x="1080" y="29"/>
                          <a:chExt cx="6033" cy="2"/>
                        </a:xfrm>
                      </wpg:grpSpPr>
                      <wps:wsp>
                        <wps:cNvPr id="17" name="Freeform 9"/>
                        <wps:cNvSpPr>
                          <a:spLocks/>
                        </wps:cNvSpPr>
                        <wps:spPr bwMode="auto">
                          <a:xfrm>
                            <a:off x="1080" y="29"/>
                            <a:ext cx="6033" cy="2"/>
                          </a:xfrm>
                          <a:custGeom>
                            <a:avLst/>
                            <a:gdLst>
                              <a:gd name="T0" fmla="+- 0 1080 1080"/>
                              <a:gd name="T1" fmla="*/ T0 w 6033"/>
                              <a:gd name="T2" fmla="+- 0 7113 1080"/>
                              <a:gd name="T3" fmla="*/ T2 w 6033"/>
                            </a:gdLst>
                            <a:ahLst/>
                            <a:cxnLst>
                              <a:cxn ang="0">
                                <a:pos x="T1" y="0"/>
                              </a:cxn>
                              <a:cxn ang="0">
                                <a:pos x="T3" y="0"/>
                              </a:cxn>
                            </a:cxnLst>
                            <a:rect l="0" t="0" r="r" b="b"/>
                            <a:pathLst>
                              <a:path w="6033">
                                <a:moveTo>
                                  <a:pt x="0" y="0"/>
                                </a:moveTo>
                                <a:lnTo>
                                  <a:pt x="603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59D654" id="Group 8" o:spid="_x0000_s1026" style="position:absolute;margin-left:54pt;margin-top:1.45pt;width:301.65pt;height:.1pt;z-index:-251676160;mso-position-horizontal-relative:page" coordorigin="1080,29" coordsize="6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">
                <v:shape id="Freeform 9" o:spid="_x0000_s1027" style="position:absolute;left:1080;top:29;width:6033;height:2;visibility:visible;mso-wrap-style:square;v-text-anchor:top" coordsize="6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" path="m,l6033,e" filled="f" strokeweight=".58pt">
                  <v:path arrowok="t" o:connecttype="custom" o:connectlocs="0,0;6033,0" o:connectangles="0,0"/>
                </v:shape>
                <w10:wrap anchorx="page"/>
              </v:group>
            </w:pict>
          </mc:Fallback>
        </mc:AlternateContent>
      </w:r>
      <w:r w:rsidRPr="007F360A">
        <w:rPr>
          <w:rFonts w:asciiTheme="minorHAnsi" w:hAnsiTheme="minorHAnsi" w:cstheme="minorHAnsi"/>
          <w:noProof/>
          <w:sz w:val="22"/>
          <w:szCs w:val="22"/>
          <w:rPrChange w:id="1420" w:author="Love, Willie" w:date="2023-09-21T15:41:00Z">
            <w:rPr>
              <w:rFonts w:asciiTheme="minorHAnsi" w:hAnsiTheme="minorHAnsi" w:cstheme="minorHAnsi"/>
              <w:noProof/>
            </w:rPr>
          </w:rPrChange>
        </w:rPr>
        <mc:AlternateContent>
          <mc:Choice Requires="wpg">
            <w:drawing>
              <wp:anchor distT="0" distB="0" distL="114300" distR="114300" simplePos="0" relativeHeight="251644416" behindDoc="1" locked="0" layoutInCell="1" allowOverlap="1" wp14:anchorId="790ABD40" wp14:editId="2C0B45EC">
                <wp:simplePos x="0" y="0"/>
                <wp:positionH relativeFrom="page">
                  <wp:posOffset>5029835</wp:posOffset>
                </wp:positionH>
                <wp:positionV relativeFrom="paragraph">
                  <wp:posOffset>18415</wp:posOffset>
                </wp:positionV>
                <wp:extent cx="1143000" cy="1270"/>
                <wp:effectExtent l="10160" t="9525" r="8890" b="825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7921" y="29"/>
                          <a:chExt cx="1800" cy="2"/>
                        </a:xfrm>
                      </wpg:grpSpPr>
                      <wps:wsp>
                        <wps:cNvPr id="19" name="Freeform 7"/>
                        <wps:cNvSpPr>
                          <a:spLocks/>
                        </wps:cNvSpPr>
                        <wps:spPr bwMode="auto">
                          <a:xfrm>
                            <a:off x="7921" y="29"/>
                            <a:ext cx="1800" cy="2"/>
                          </a:xfrm>
                          <a:custGeom>
                            <a:avLst/>
                            <a:gdLst>
                              <a:gd name="T0" fmla="+- 0 7921 7921"/>
                              <a:gd name="T1" fmla="*/ T0 w 1800"/>
                              <a:gd name="T2" fmla="+- 0 9722 7921"/>
                              <a:gd name="T3" fmla="*/ T2 w 1800"/>
                            </a:gdLst>
                            <a:ahLst/>
                            <a:cxnLst>
                              <a:cxn ang="0">
                                <a:pos x="T1" y="0"/>
                              </a:cxn>
                              <a:cxn ang="0">
                                <a:pos x="T3" y="0"/>
                              </a:cxn>
                            </a:cxnLst>
                            <a:rect l="0" t="0" r="r" b="b"/>
                            <a:pathLst>
                              <a:path w="1800">
                                <a:moveTo>
                                  <a:pt x="0" y="0"/>
                                </a:moveTo>
                                <a:lnTo>
                                  <a:pt x="18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525171" id="Group 6" o:spid="_x0000_s1026" style="position:absolute;margin-left:396.05pt;margin-top:1.45pt;width:90pt;height:.1pt;z-index:-251672064;mso-position-horizontal-relative:page" coordorigin="7921,29"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">
                <v:shape id="Freeform 7" o:spid="_x0000_s1027" style="position:absolute;left:7921;top:29;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" path="m,l1801,e" filled="f" strokeweight=".58pt">
                  <v:path arrowok="t" o:connecttype="custom" o:connectlocs="0,0;1801,0" o:connectangles="0,0"/>
                </v:shape>
                <w10:wrap anchorx="page"/>
              </v:group>
            </w:pict>
          </mc:Fallback>
        </mc:AlternateContent>
      </w:r>
      <w:r w:rsidR="004C4AC0" w:rsidRPr="007F360A">
        <w:rPr>
          <w:rFonts w:asciiTheme="minorHAnsi" w:hAnsiTheme="minorHAnsi" w:cstheme="minorHAnsi"/>
          <w:sz w:val="22"/>
          <w:szCs w:val="22"/>
          <w:rPrChange w:id="1421" w:author="Love, Willie" w:date="2023-09-21T15:41:00Z">
            <w:rPr>
              <w:rFonts w:asciiTheme="minorHAnsi" w:hAnsiTheme="minorHAnsi" w:cstheme="minorHAnsi"/>
            </w:rPr>
          </w:rPrChange>
        </w:rPr>
        <w:t>VP/</w:t>
      </w:r>
      <w:r w:rsidR="00AD3E54" w:rsidRPr="007F360A">
        <w:rPr>
          <w:rFonts w:asciiTheme="minorHAnsi" w:hAnsiTheme="minorHAnsi" w:cstheme="minorHAnsi"/>
          <w:sz w:val="22"/>
          <w:szCs w:val="22"/>
          <w:rPrChange w:id="1422" w:author="Love, Willie" w:date="2023-09-21T15:41:00Z">
            <w:rPr>
              <w:rFonts w:asciiTheme="minorHAnsi" w:hAnsiTheme="minorHAnsi" w:cstheme="minorHAnsi"/>
            </w:rPr>
          </w:rPrChange>
        </w:rPr>
        <w:t>S</w:t>
      </w:r>
      <w:r w:rsidR="00D25BE1" w:rsidRPr="007F360A">
        <w:rPr>
          <w:rFonts w:asciiTheme="minorHAnsi" w:hAnsiTheme="minorHAnsi" w:cstheme="minorHAnsi"/>
          <w:spacing w:val="-1"/>
          <w:sz w:val="22"/>
          <w:szCs w:val="22"/>
          <w:rPrChange w:id="1423" w:author="Love, Willie" w:date="2023-09-21T15:41:00Z">
            <w:rPr>
              <w:rFonts w:asciiTheme="minorHAnsi" w:hAnsiTheme="minorHAnsi" w:cstheme="minorHAnsi"/>
              <w:spacing w:val="-1"/>
            </w:rPr>
          </w:rPrChange>
        </w:rPr>
        <w:t>V</w:t>
      </w:r>
      <w:r w:rsidR="00D25BE1" w:rsidRPr="007F360A">
        <w:rPr>
          <w:rFonts w:asciiTheme="minorHAnsi" w:hAnsiTheme="minorHAnsi" w:cstheme="minorHAnsi"/>
          <w:spacing w:val="1"/>
          <w:sz w:val="22"/>
          <w:szCs w:val="22"/>
          <w:rPrChange w:id="1424" w:author="Love, Willie" w:date="2023-09-21T15:41:00Z">
            <w:rPr>
              <w:rFonts w:asciiTheme="minorHAnsi" w:hAnsiTheme="minorHAnsi" w:cstheme="minorHAnsi"/>
              <w:spacing w:val="1"/>
            </w:rPr>
          </w:rPrChange>
        </w:rPr>
        <w:t>P</w:t>
      </w:r>
      <w:r w:rsidR="00D25BE1" w:rsidRPr="007F360A">
        <w:rPr>
          <w:rFonts w:asciiTheme="minorHAnsi" w:hAnsiTheme="minorHAnsi" w:cstheme="minorHAnsi"/>
          <w:sz w:val="22"/>
          <w:szCs w:val="22"/>
          <w:rPrChange w:id="1425" w:author="Love, Willie" w:date="2023-09-21T15:41:00Z">
            <w:rPr>
              <w:rFonts w:asciiTheme="minorHAnsi" w:hAnsiTheme="minorHAnsi" w:cstheme="minorHAnsi"/>
            </w:rPr>
          </w:rPrChange>
        </w:rPr>
        <w:t xml:space="preserve">, </w:t>
      </w:r>
      <w:r w:rsidR="00D25BE1" w:rsidRPr="007F360A">
        <w:rPr>
          <w:rFonts w:asciiTheme="minorHAnsi" w:hAnsiTheme="minorHAnsi" w:cstheme="minorHAnsi"/>
          <w:spacing w:val="-2"/>
          <w:sz w:val="22"/>
          <w:szCs w:val="22"/>
          <w:rPrChange w:id="1426" w:author="Love, Willie" w:date="2023-09-21T15:41:00Z">
            <w:rPr>
              <w:rFonts w:asciiTheme="minorHAnsi" w:hAnsiTheme="minorHAnsi" w:cstheme="minorHAnsi"/>
              <w:spacing w:val="-2"/>
            </w:rPr>
          </w:rPrChange>
        </w:rPr>
        <w:t>B</w:t>
      </w:r>
      <w:r w:rsidR="00D25BE1" w:rsidRPr="007F360A">
        <w:rPr>
          <w:rFonts w:asciiTheme="minorHAnsi" w:hAnsiTheme="minorHAnsi" w:cstheme="minorHAnsi"/>
          <w:sz w:val="22"/>
          <w:szCs w:val="22"/>
          <w:rPrChange w:id="1427" w:author="Love, Willie" w:date="2023-09-21T15:41:00Z">
            <w:rPr>
              <w:rFonts w:asciiTheme="minorHAnsi" w:hAnsiTheme="minorHAnsi" w:cstheme="minorHAnsi"/>
            </w:rPr>
          </w:rPrChange>
        </w:rPr>
        <w:t>usiness Unit</w:t>
      </w:r>
      <w:del w:id="1428" w:author="Lagman, Kristine Charrie" w:date="2022-04-30T01:39:00Z">
        <w:r w:rsidR="00AD3E54" w:rsidRPr="007F360A" w:rsidDel="00391DEA">
          <w:rPr>
            <w:rFonts w:asciiTheme="minorHAnsi" w:hAnsiTheme="minorHAnsi" w:cstheme="minorHAnsi"/>
            <w:sz w:val="22"/>
            <w:szCs w:val="22"/>
            <w:rPrChange w:id="1429" w:author="Love, Willie" w:date="2023-09-21T15:41:00Z">
              <w:rPr>
                <w:rFonts w:asciiTheme="minorHAnsi" w:hAnsiTheme="minorHAnsi" w:cstheme="minorHAnsi"/>
              </w:rPr>
            </w:rPrChange>
          </w:rPr>
          <w:delText xml:space="preserve"> </w:delText>
        </w:r>
      </w:del>
      <w:r w:rsidR="00D25BE1" w:rsidRPr="007F360A">
        <w:rPr>
          <w:rFonts w:asciiTheme="minorHAnsi" w:hAnsiTheme="minorHAnsi" w:cstheme="minorHAnsi"/>
          <w:sz w:val="22"/>
          <w:szCs w:val="22"/>
          <w:rPrChange w:id="1430" w:author="Love, Willie" w:date="2023-09-21T15:41:00Z">
            <w:rPr>
              <w:rFonts w:asciiTheme="minorHAnsi" w:hAnsiTheme="minorHAnsi" w:cstheme="minorHAnsi"/>
            </w:rPr>
          </w:rPrChange>
        </w:rPr>
        <w:tab/>
        <w:t>D</w:t>
      </w:r>
      <w:r w:rsidR="00D25BE1" w:rsidRPr="007F360A">
        <w:rPr>
          <w:rFonts w:asciiTheme="minorHAnsi" w:hAnsiTheme="minorHAnsi" w:cstheme="minorHAnsi"/>
          <w:spacing w:val="-2"/>
          <w:sz w:val="22"/>
          <w:szCs w:val="22"/>
          <w:rPrChange w:id="1431" w:author="Love, Willie" w:date="2023-09-21T15:41:00Z">
            <w:rPr>
              <w:rFonts w:asciiTheme="minorHAnsi" w:hAnsiTheme="minorHAnsi" w:cstheme="minorHAnsi"/>
              <w:spacing w:val="-2"/>
            </w:rPr>
          </w:rPrChange>
        </w:rPr>
        <w:t>a</w:t>
      </w:r>
      <w:r w:rsidR="00D25BE1" w:rsidRPr="007F360A">
        <w:rPr>
          <w:rFonts w:asciiTheme="minorHAnsi" w:hAnsiTheme="minorHAnsi" w:cstheme="minorHAnsi"/>
          <w:sz w:val="22"/>
          <w:szCs w:val="22"/>
          <w:rPrChange w:id="1432" w:author="Love, Willie" w:date="2023-09-21T15:41:00Z">
            <w:rPr>
              <w:rFonts w:asciiTheme="minorHAnsi" w:hAnsiTheme="minorHAnsi" w:cstheme="minorHAnsi"/>
            </w:rPr>
          </w:rPrChange>
        </w:rPr>
        <w:t>te</w:t>
      </w:r>
    </w:p>
    <w:p w14:paraId="62391A8F" w14:textId="77777777" w:rsidR="00634DD2" w:rsidRPr="007F360A" w:rsidRDefault="00634DD2">
      <w:pPr>
        <w:spacing w:before="5" w:line="180" w:lineRule="exact"/>
        <w:rPr>
          <w:rFonts w:cstheme="minorHAnsi"/>
          <w:rPrChange w:id="1433" w:author="Love, Willie" w:date="2023-09-21T15:41:00Z">
            <w:rPr>
              <w:rFonts w:cstheme="minorHAnsi"/>
              <w:sz w:val="18"/>
              <w:szCs w:val="18"/>
            </w:rPr>
          </w:rPrChange>
        </w:rPr>
      </w:pPr>
    </w:p>
    <w:p w14:paraId="43BCC7F3" w14:textId="77777777" w:rsidR="00AD3E54" w:rsidRPr="007F360A" w:rsidRDefault="00AD3E54">
      <w:pPr>
        <w:spacing w:before="5" w:line="180" w:lineRule="exact"/>
        <w:rPr>
          <w:rFonts w:cstheme="minorHAnsi"/>
          <w:rPrChange w:id="1434" w:author="Love, Willie" w:date="2023-09-21T15:41:00Z">
            <w:rPr>
              <w:rFonts w:cstheme="minorHAnsi"/>
              <w:sz w:val="18"/>
              <w:szCs w:val="18"/>
            </w:rPr>
          </w:rPrChange>
        </w:rPr>
      </w:pPr>
    </w:p>
    <w:p w14:paraId="3C4F939D" w14:textId="77777777" w:rsidR="00DC49D6" w:rsidRPr="007F360A" w:rsidRDefault="00DC49D6">
      <w:pPr>
        <w:spacing w:before="5" w:line="180" w:lineRule="exact"/>
        <w:rPr>
          <w:rFonts w:cstheme="minorHAnsi"/>
          <w:rPrChange w:id="1435" w:author="Love, Willie" w:date="2023-09-21T15:41:00Z">
            <w:rPr>
              <w:rFonts w:cstheme="minorHAnsi"/>
              <w:sz w:val="18"/>
              <w:szCs w:val="18"/>
            </w:rPr>
          </w:rPrChange>
        </w:rPr>
      </w:pPr>
    </w:p>
    <w:p w14:paraId="53DEBBCF" w14:textId="77777777" w:rsidR="00DC49D6" w:rsidRPr="007F360A" w:rsidRDefault="00DC49D6">
      <w:pPr>
        <w:spacing w:before="5" w:line="180" w:lineRule="exact"/>
        <w:rPr>
          <w:rFonts w:cstheme="minorHAnsi"/>
          <w:rPrChange w:id="1436" w:author="Love, Willie" w:date="2023-09-21T15:41:00Z">
            <w:rPr>
              <w:rFonts w:cstheme="minorHAnsi"/>
              <w:sz w:val="18"/>
              <w:szCs w:val="18"/>
            </w:rPr>
          </w:rPrChange>
        </w:rPr>
      </w:pPr>
    </w:p>
    <w:p w14:paraId="22D7E2DF" w14:textId="77777777" w:rsidR="00AD3E54" w:rsidRPr="007F360A" w:rsidRDefault="00AD3E54">
      <w:pPr>
        <w:spacing w:before="5" w:line="180" w:lineRule="exact"/>
        <w:rPr>
          <w:rFonts w:cstheme="minorHAnsi"/>
          <w:rPrChange w:id="1437" w:author="Love, Willie" w:date="2023-09-21T15:41:00Z">
            <w:rPr>
              <w:rFonts w:cstheme="minorHAnsi"/>
              <w:sz w:val="18"/>
              <w:szCs w:val="18"/>
            </w:rPr>
          </w:rPrChange>
        </w:rPr>
      </w:pPr>
    </w:p>
    <w:p w14:paraId="4F27435A" w14:textId="77777777" w:rsidR="00AD3E54" w:rsidRPr="007F360A" w:rsidRDefault="00AD3E54">
      <w:pPr>
        <w:spacing w:before="5" w:line="180" w:lineRule="exact"/>
        <w:rPr>
          <w:rFonts w:cstheme="minorHAnsi"/>
          <w:rPrChange w:id="1438" w:author="Love, Willie" w:date="2023-09-21T15:41:00Z">
            <w:rPr>
              <w:rFonts w:cstheme="minorHAnsi"/>
              <w:sz w:val="18"/>
              <w:szCs w:val="18"/>
            </w:rPr>
          </w:rPrChange>
        </w:rPr>
      </w:pPr>
    </w:p>
    <w:p w14:paraId="304FB255" w14:textId="77777777" w:rsidR="00AD3E54" w:rsidRPr="007F360A" w:rsidRDefault="00AD3E54">
      <w:pPr>
        <w:spacing w:before="5" w:line="180" w:lineRule="exact"/>
        <w:rPr>
          <w:rFonts w:cstheme="minorHAnsi"/>
          <w:rPrChange w:id="1439" w:author="Love, Willie" w:date="2023-09-21T15:41:00Z">
            <w:rPr>
              <w:rFonts w:cstheme="minorHAnsi"/>
              <w:sz w:val="18"/>
              <w:szCs w:val="18"/>
            </w:rPr>
          </w:rPrChange>
        </w:rPr>
      </w:pPr>
    </w:p>
    <w:p w14:paraId="7C792A29" w14:textId="77777777" w:rsidR="00634DD2" w:rsidRPr="007F360A" w:rsidRDefault="00634DD2">
      <w:pPr>
        <w:spacing w:line="200" w:lineRule="exact"/>
        <w:rPr>
          <w:rFonts w:cstheme="minorHAnsi"/>
          <w:rPrChange w:id="1440" w:author="Love, Willie" w:date="2023-09-21T15:41:00Z">
            <w:rPr>
              <w:rFonts w:cstheme="minorHAnsi"/>
              <w:sz w:val="20"/>
              <w:szCs w:val="20"/>
            </w:rPr>
          </w:rPrChange>
        </w:rPr>
      </w:pPr>
    </w:p>
    <w:p w14:paraId="4F536B71" w14:textId="77777777" w:rsidR="00634DD2" w:rsidRPr="007F360A" w:rsidRDefault="002579DA">
      <w:pPr>
        <w:pStyle w:val="BodyText"/>
        <w:tabs>
          <w:tab w:val="left" w:pos="7613"/>
        </w:tabs>
        <w:spacing w:before="69"/>
        <w:ind w:left="208" w:firstLine="0"/>
        <w:rPr>
          <w:rFonts w:asciiTheme="minorHAnsi" w:hAnsiTheme="minorHAnsi" w:cstheme="minorHAnsi"/>
          <w:sz w:val="22"/>
          <w:szCs w:val="22"/>
          <w:rPrChange w:id="1441" w:author="Love, Willie" w:date="2023-09-21T15:41:00Z">
            <w:rPr>
              <w:rFonts w:asciiTheme="minorHAnsi" w:hAnsiTheme="minorHAnsi" w:cstheme="minorHAnsi"/>
            </w:rPr>
          </w:rPrChange>
        </w:rPr>
      </w:pPr>
      <w:r w:rsidRPr="007F360A">
        <w:rPr>
          <w:rFonts w:asciiTheme="minorHAnsi" w:hAnsiTheme="minorHAnsi" w:cstheme="minorHAnsi"/>
          <w:noProof/>
          <w:sz w:val="22"/>
          <w:szCs w:val="22"/>
          <w:rPrChange w:id="1442" w:author="Love, Willie" w:date="2023-09-21T15:41:00Z">
            <w:rPr>
              <w:rFonts w:asciiTheme="minorHAnsi" w:hAnsiTheme="minorHAnsi" w:cstheme="minorHAnsi"/>
              <w:noProof/>
            </w:rPr>
          </w:rPrChange>
        </w:rPr>
        <mc:AlternateContent>
          <mc:Choice Requires="wpg">
            <w:drawing>
              <wp:anchor distT="0" distB="0" distL="114300" distR="114300" simplePos="0" relativeHeight="251648512" behindDoc="1" locked="0" layoutInCell="1" allowOverlap="1" wp14:anchorId="47864A5F" wp14:editId="05DFFDF9">
                <wp:simplePos x="0" y="0"/>
                <wp:positionH relativeFrom="page">
                  <wp:posOffset>685800</wp:posOffset>
                </wp:positionH>
                <wp:positionV relativeFrom="paragraph">
                  <wp:posOffset>18415</wp:posOffset>
                </wp:positionV>
                <wp:extent cx="3830955" cy="1270"/>
                <wp:effectExtent l="9525" t="6350" r="7620" b="1143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0955" cy="1270"/>
                          <a:chOff x="1080" y="29"/>
                          <a:chExt cx="6033" cy="2"/>
                        </a:xfrm>
                      </wpg:grpSpPr>
                      <wps:wsp>
                        <wps:cNvPr id="21" name="Freeform 5"/>
                        <wps:cNvSpPr>
                          <a:spLocks/>
                        </wps:cNvSpPr>
                        <wps:spPr bwMode="auto">
                          <a:xfrm>
                            <a:off x="1080" y="29"/>
                            <a:ext cx="6033" cy="2"/>
                          </a:xfrm>
                          <a:custGeom>
                            <a:avLst/>
                            <a:gdLst>
                              <a:gd name="T0" fmla="+- 0 1080 1080"/>
                              <a:gd name="T1" fmla="*/ T0 w 6033"/>
                              <a:gd name="T2" fmla="+- 0 7113 1080"/>
                              <a:gd name="T3" fmla="*/ T2 w 6033"/>
                            </a:gdLst>
                            <a:ahLst/>
                            <a:cxnLst>
                              <a:cxn ang="0">
                                <a:pos x="T1" y="0"/>
                              </a:cxn>
                              <a:cxn ang="0">
                                <a:pos x="T3" y="0"/>
                              </a:cxn>
                            </a:cxnLst>
                            <a:rect l="0" t="0" r="r" b="b"/>
                            <a:pathLst>
                              <a:path w="6033">
                                <a:moveTo>
                                  <a:pt x="0" y="0"/>
                                </a:moveTo>
                                <a:lnTo>
                                  <a:pt x="603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C58FC4" id="Group 4" o:spid="_x0000_s1026" style="position:absolute;margin-left:54pt;margin-top:1.45pt;width:301.65pt;height:.1pt;z-index:-251667968;mso-position-horizontal-relative:page" coordorigin="1080,29" coordsize="6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">
                <v:shape id="Freeform 5" o:spid="_x0000_s1027" style="position:absolute;left:1080;top:29;width:6033;height:2;visibility:visible;mso-wrap-style:square;v-text-anchor:top" coordsize="6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" path="m,l6033,e" filled="f" strokeweight=".58pt">
                  <v:path arrowok="t" o:connecttype="custom" o:connectlocs="0,0;6033,0" o:connectangles="0,0"/>
                </v:shape>
                <w10:wrap anchorx="page"/>
              </v:group>
            </w:pict>
          </mc:Fallback>
        </mc:AlternateContent>
      </w:r>
      <w:r w:rsidRPr="007F360A">
        <w:rPr>
          <w:rFonts w:asciiTheme="minorHAnsi" w:hAnsiTheme="minorHAnsi" w:cstheme="minorHAnsi"/>
          <w:noProof/>
          <w:sz w:val="22"/>
          <w:szCs w:val="22"/>
          <w:rPrChange w:id="1443" w:author="Love, Willie" w:date="2023-09-21T15:41:00Z">
            <w:rPr>
              <w:rFonts w:asciiTheme="minorHAnsi" w:hAnsiTheme="minorHAnsi" w:cstheme="minorHAnsi"/>
              <w:noProof/>
            </w:rPr>
          </w:rPrChange>
        </w:rPr>
        <mc:AlternateContent>
          <mc:Choice Requires="wpg">
            <w:drawing>
              <wp:anchor distT="0" distB="0" distL="114300" distR="114300" simplePos="0" relativeHeight="251652608" behindDoc="1" locked="0" layoutInCell="1" allowOverlap="1" wp14:anchorId="7D1EFCAA" wp14:editId="28D00357">
                <wp:simplePos x="0" y="0"/>
                <wp:positionH relativeFrom="page">
                  <wp:posOffset>5029835</wp:posOffset>
                </wp:positionH>
                <wp:positionV relativeFrom="paragraph">
                  <wp:posOffset>18415</wp:posOffset>
                </wp:positionV>
                <wp:extent cx="1143000" cy="1270"/>
                <wp:effectExtent l="10160" t="6350" r="8890" b="1143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7921" y="29"/>
                          <a:chExt cx="1800" cy="2"/>
                        </a:xfrm>
                      </wpg:grpSpPr>
                      <wps:wsp>
                        <wps:cNvPr id="23" name="Freeform 3"/>
                        <wps:cNvSpPr>
                          <a:spLocks/>
                        </wps:cNvSpPr>
                        <wps:spPr bwMode="auto">
                          <a:xfrm>
                            <a:off x="7921" y="29"/>
                            <a:ext cx="1800" cy="2"/>
                          </a:xfrm>
                          <a:custGeom>
                            <a:avLst/>
                            <a:gdLst>
                              <a:gd name="T0" fmla="+- 0 7921 7921"/>
                              <a:gd name="T1" fmla="*/ T0 w 1800"/>
                              <a:gd name="T2" fmla="+- 0 9722 7921"/>
                              <a:gd name="T3" fmla="*/ T2 w 1800"/>
                            </a:gdLst>
                            <a:ahLst/>
                            <a:cxnLst>
                              <a:cxn ang="0">
                                <a:pos x="T1" y="0"/>
                              </a:cxn>
                              <a:cxn ang="0">
                                <a:pos x="T3" y="0"/>
                              </a:cxn>
                            </a:cxnLst>
                            <a:rect l="0" t="0" r="r" b="b"/>
                            <a:pathLst>
                              <a:path w="1800">
                                <a:moveTo>
                                  <a:pt x="0" y="0"/>
                                </a:moveTo>
                                <a:lnTo>
                                  <a:pt x="18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68AFB" id="Group 2" o:spid="_x0000_s1026" style="position:absolute;margin-left:396.05pt;margin-top:1.45pt;width:90pt;height:.1pt;z-index:-251663872;mso-position-horizontal-relative:page" coordorigin="7921,29"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">
                <v:shape id="Freeform 3" o:spid="_x0000_s1027" style="position:absolute;left:7921;top:29;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" path="m,l1801,e" filled="f" strokeweight=".58pt">
                  <v:path arrowok="t" o:connecttype="custom" o:connectlocs="0,0;1801,0" o:connectangles="0,0"/>
                </v:shape>
                <w10:wrap anchorx="page"/>
              </v:group>
            </w:pict>
          </mc:Fallback>
        </mc:AlternateContent>
      </w:r>
      <w:r w:rsidR="00AD3E54" w:rsidRPr="007F360A">
        <w:rPr>
          <w:rFonts w:asciiTheme="minorHAnsi" w:hAnsiTheme="minorHAnsi" w:cstheme="minorHAnsi"/>
          <w:sz w:val="22"/>
          <w:szCs w:val="22"/>
          <w:rPrChange w:id="1444" w:author="Love, Willie" w:date="2023-09-21T15:41:00Z">
            <w:rPr>
              <w:rFonts w:asciiTheme="minorHAnsi" w:hAnsiTheme="minorHAnsi" w:cstheme="minorHAnsi"/>
            </w:rPr>
          </w:rPrChange>
        </w:rPr>
        <w:t>E</w:t>
      </w:r>
      <w:r w:rsidR="00D25BE1" w:rsidRPr="007F360A">
        <w:rPr>
          <w:rFonts w:asciiTheme="minorHAnsi" w:hAnsiTheme="minorHAnsi" w:cstheme="minorHAnsi"/>
          <w:sz w:val="22"/>
          <w:szCs w:val="22"/>
          <w:rPrChange w:id="1445" w:author="Love, Willie" w:date="2023-09-21T15:41:00Z">
            <w:rPr>
              <w:rFonts w:asciiTheme="minorHAnsi" w:hAnsiTheme="minorHAnsi" w:cstheme="minorHAnsi"/>
            </w:rPr>
          </w:rPrChange>
        </w:rPr>
        <w:t>V</w:t>
      </w:r>
      <w:r w:rsidR="00D25BE1" w:rsidRPr="007F360A">
        <w:rPr>
          <w:rFonts w:asciiTheme="minorHAnsi" w:hAnsiTheme="minorHAnsi" w:cstheme="minorHAnsi"/>
          <w:spacing w:val="1"/>
          <w:sz w:val="22"/>
          <w:szCs w:val="22"/>
          <w:rPrChange w:id="1446" w:author="Love, Willie" w:date="2023-09-21T15:41:00Z">
            <w:rPr>
              <w:rFonts w:asciiTheme="minorHAnsi" w:hAnsiTheme="minorHAnsi" w:cstheme="minorHAnsi"/>
              <w:spacing w:val="1"/>
            </w:rPr>
          </w:rPrChange>
        </w:rPr>
        <w:t>P</w:t>
      </w:r>
      <w:r w:rsidR="00D25BE1" w:rsidRPr="007F360A">
        <w:rPr>
          <w:rFonts w:asciiTheme="minorHAnsi" w:hAnsiTheme="minorHAnsi" w:cstheme="minorHAnsi"/>
          <w:sz w:val="22"/>
          <w:szCs w:val="22"/>
          <w:rPrChange w:id="1447" w:author="Love, Willie" w:date="2023-09-21T15:41:00Z">
            <w:rPr>
              <w:rFonts w:asciiTheme="minorHAnsi" w:hAnsiTheme="minorHAnsi" w:cstheme="minorHAnsi"/>
            </w:rPr>
          </w:rPrChange>
        </w:rPr>
        <w:t xml:space="preserve">, </w:t>
      </w:r>
      <w:r w:rsidR="00AD3E54" w:rsidRPr="007F360A">
        <w:rPr>
          <w:rFonts w:asciiTheme="minorHAnsi" w:hAnsiTheme="minorHAnsi" w:cstheme="minorHAnsi"/>
          <w:sz w:val="22"/>
          <w:szCs w:val="22"/>
          <w:rPrChange w:id="1448" w:author="Love, Willie" w:date="2023-09-21T15:41:00Z">
            <w:rPr>
              <w:rFonts w:asciiTheme="minorHAnsi" w:hAnsiTheme="minorHAnsi" w:cstheme="minorHAnsi"/>
            </w:rPr>
          </w:rPrChange>
        </w:rPr>
        <w:t>Business Unit - Scott W. Anderson</w:t>
      </w:r>
      <w:r w:rsidR="00D25BE1" w:rsidRPr="007F360A">
        <w:rPr>
          <w:rFonts w:asciiTheme="minorHAnsi" w:hAnsiTheme="minorHAnsi" w:cstheme="minorHAnsi"/>
          <w:sz w:val="22"/>
          <w:szCs w:val="22"/>
          <w:rPrChange w:id="1449" w:author="Love, Willie" w:date="2023-09-21T15:41:00Z">
            <w:rPr>
              <w:rFonts w:asciiTheme="minorHAnsi" w:hAnsiTheme="minorHAnsi" w:cstheme="minorHAnsi"/>
            </w:rPr>
          </w:rPrChange>
        </w:rPr>
        <w:tab/>
        <w:t>D</w:t>
      </w:r>
      <w:r w:rsidR="00D25BE1" w:rsidRPr="007F360A">
        <w:rPr>
          <w:rFonts w:asciiTheme="minorHAnsi" w:hAnsiTheme="minorHAnsi" w:cstheme="minorHAnsi"/>
          <w:spacing w:val="-2"/>
          <w:sz w:val="22"/>
          <w:szCs w:val="22"/>
          <w:rPrChange w:id="1450" w:author="Love, Willie" w:date="2023-09-21T15:41:00Z">
            <w:rPr>
              <w:rFonts w:asciiTheme="minorHAnsi" w:hAnsiTheme="minorHAnsi" w:cstheme="minorHAnsi"/>
              <w:spacing w:val="-2"/>
            </w:rPr>
          </w:rPrChange>
        </w:rPr>
        <w:t>a</w:t>
      </w:r>
      <w:r w:rsidR="00D25BE1" w:rsidRPr="007F360A">
        <w:rPr>
          <w:rFonts w:asciiTheme="minorHAnsi" w:hAnsiTheme="minorHAnsi" w:cstheme="minorHAnsi"/>
          <w:sz w:val="22"/>
          <w:szCs w:val="22"/>
          <w:rPrChange w:id="1451" w:author="Love, Willie" w:date="2023-09-21T15:41:00Z">
            <w:rPr>
              <w:rFonts w:asciiTheme="minorHAnsi" w:hAnsiTheme="minorHAnsi" w:cstheme="minorHAnsi"/>
            </w:rPr>
          </w:rPrChange>
        </w:rPr>
        <w:t>te</w:t>
      </w:r>
    </w:p>
    <w:sectPr w:rsidR="00634DD2" w:rsidRPr="007F360A">
      <w:footerReference w:type="default" r:id="rId12"/>
      <w:type w:val="continuous"/>
      <w:pgSz w:w="12240" w:h="15840"/>
      <w:pgMar w:top="1060" w:right="1040" w:bottom="920" w:left="9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Tank, Dharmesh" w:date="2021-06-03T17:02:00Z" w:initials="TD">
    <w:p w14:paraId="5BFC04AA" w14:textId="77777777" w:rsidR="00A31CCF" w:rsidRDefault="00A31CCF">
      <w:pPr>
        <w:pStyle w:val="CommentText"/>
      </w:pPr>
      <w:r>
        <w:rPr>
          <w:rStyle w:val="CommentReference"/>
        </w:rPr>
        <w:annotationRef/>
      </w:r>
      <w:r w:rsidR="00DC02A2">
        <w:rPr>
          <w:noProof/>
        </w:rPr>
        <w:t>Added Target pay information here</w:t>
      </w:r>
    </w:p>
  </w:comment>
  <w:comment w:id="1342" w:author="Tank, Dharmesh" w:date="2021-06-03T17:04:00Z" w:initials="TD">
    <w:p w14:paraId="6E4BDA2D" w14:textId="77777777" w:rsidR="00A31CCF" w:rsidRDefault="00A31CCF">
      <w:pPr>
        <w:pStyle w:val="CommentText"/>
      </w:pPr>
      <w:r>
        <w:rPr>
          <w:rStyle w:val="CommentReference"/>
        </w:rPr>
        <w:annotationRef/>
      </w:r>
      <w:r w:rsidR="00DC02A2">
        <w:rPr>
          <w:noProof/>
        </w:rPr>
        <w:t>Added New hires ICP metrics which was not available in prior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C04AA" w15:done="1"/>
  <w15:commentEx w15:paraId="6E4BDA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C04AA" w16cid:durableId="2616E31C"/>
  <w16cid:commentId w16cid:paraId="6E4BDA2D" w16cid:durableId="2616E3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4C72F" w14:textId="77777777" w:rsidR="0014195F" w:rsidRDefault="0014195F">
      <w:r>
        <w:separator/>
      </w:r>
    </w:p>
  </w:endnote>
  <w:endnote w:type="continuationSeparator" w:id="0">
    <w:p w14:paraId="6EAD31BE" w14:textId="77777777" w:rsidR="0014195F" w:rsidRDefault="00141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070916"/>
      <w:docPartObj>
        <w:docPartGallery w:val="Page Numbers (Bottom of Page)"/>
        <w:docPartUnique/>
      </w:docPartObj>
    </w:sdtPr>
    <w:sdtContent>
      <w:sdt>
        <w:sdtPr>
          <w:id w:val="-1705238520"/>
          <w:docPartObj>
            <w:docPartGallery w:val="Page Numbers (Top of Page)"/>
            <w:docPartUnique/>
          </w:docPartObj>
        </w:sdtPr>
        <w:sdtContent>
          <w:p w14:paraId="4DD47FAC" w14:textId="77777777" w:rsidR="00686C8F" w:rsidRDefault="00686C8F" w:rsidP="00686C8F">
            <w:pPr>
              <w:pStyle w:val="Footer"/>
              <w:jc w:val="center"/>
              <w:rPr>
                <w:color w:val="000000" w:themeColor="text1"/>
              </w:rPr>
            </w:pPr>
            <w:r>
              <w:t xml:space="preserve">                                                                                                                                      </w:t>
            </w:r>
            <w:r>
              <w:rPr>
                <w:color w:val="000000" w:themeColor="text1"/>
              </w:rPr>
              <w:t>Ocwen Financial Corporation</w:t>
            </w:r>
          </w:p>
          <w:p w14:paraId="6C32CCD6" w14:textId="77777777" w:rsidR="00686C8F" w:rsidRDefault="00686C8F" w:rsidP="00686C8F">
            <w:pPr>
              <w:pStyle w:val="Footer"/>
            </w:pPr>
            <w:r>
              <w:rPr>
                <w:color w:val="000000" w:themeColor="text1"/>
              </w:rPr>
              <w:tab/>
            </w:r>
            <w:r>
              <w:rPr>
                <w:color w:val="000000" w:themeColor="text1"/>
              </w:rPr>
              <w:tab/>
              <w:t xml:space="preserve"> ICP Template </w: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3E92866" w14:textId="77777777" w:rsidR="00634DD2" w:rsidRPr="00686C8F" w:rsidRDefault="00634DD2" w:rsidP="00686C8F">
    <w:pPr>
      <w:spacing w:line="200" w:lineRule="exact"/>
      <w:ind w:left="6480" w:firstLine="72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BF5C7" w14:textId="77777777" w:rsidR="0014195F" w:rsidRDefault="0014195F">
      <w:r>
        <w:separator/>
      </w:r>
    </w:p>
  </w:footnote>
  <w:footnote w:type="continuationSeparator" w:id="0">
    <w:p w14:paraId="717C2FC4" w14:textId="77777777" w:rsidR="0014195F" w:rsidRDefault="00141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752"/>
    <w:multiLevelType w:val="hybridMultilevel"/>
    <w:tmpl w:val="A6126AC6"/>
    <w:lvl w:ilvl="0" w:tplc="8E64342E">
      <w:start w:val="1"/>
      <w:numFmt w:val="bullet"/>
      <w:lvlText w:val=""/>
      <w:lvlJc w:val="left"/>
      <w:pPr>
        <w:ind w:left="720" w:hanging="504"/>
      </w:pPr>
      <w:rPr>
        <w:rFonts w:ascii="Symbol" w:hAnsi="Symbol" w:hint="default"/>
      </w:rPr>
    </w:lvl>
    <w:lvl w:ilvl="1" w:tplc="501EF6F4">
      <w:start w:val="1"/>
      <w:numFmt w:val="bullet"/>
      <w:lvlText w:val="o"/>
      <w:lvlJc w:val="left"/>
      <w:pPr>
        <w:ind w:left="1440" w:hanging="360"/>
      </w:pPr>
      <w:rPr>
        <w:rFonts w:ascii="Courier New" w:hAnsi="Courier New" w:cs="Courier New" w:hint="default"/>
      </w:rPr>
    </w:lvl>
    <w:lvl w:ilvl="2" w:tplc="88EA0CBA">
      <w:start w:val="1"/>
      <w:numFmt w:val="lowerRoman"/>
      <w:lvlText w:val="%3."/>
      <w:lvlJc w:val="right"/>
      <w:pPr>
        <w:ind w:left="2160" w:hanging="180"/>
      </w:pPr>
    </w:lvl>
    <w:lvl w:ilvl="3" w:tplc="AEAC89F0" w:tentative="1">
      <w:start w:val="1"/>
      <w:numFmt w:val="decimal"/>
      <w:lvlText w:val="%4."/>
      <w:lvlJc w:val="left"/>
      <w:pPr>
        <w:ind w:left="2880" w:hanging="360"/>
      </w:pPr>
    </w:lvl>
    <w:lvl w:ilvl="4" w:tplc="4E740FB0" w:tentative="1">
      <w:start w:val="1"/>
      <w:numFmt w:val="lowerLetter"/>
      <w:lvlText w:val="%5."/>
      <w:lvlJc w:val="left"/>
      <w:pPr>
        <w:ind w:left="3600" w:hanging="360"/>
      </w:pPr>
    </w:lvl>
    <w:lvl w:ilvl="5" w:tplc="15FCB464" w:tentative="1">
      <w:start w:val="1"/>
      <w:numFmt w:val="lowerRoman"/>
      <w:lvlText w:val="%6."/>
      <w:lvlJc w:val="right"/>
      <w:pPr>
        <w:ind w:left="4320" w:hanging="180"/>
      </w:pPr>
    </w:lvl>
    <w:lvl w:ilvl="6" w:tplc="17A8D53C" w:tentative="1">
      <w:start w:val="1"/>
      <w:numFmt w:val="decimal"/>
      <w:lvlText w:val="%7."/>
      <w:lvlJc w:val="left"/>
      <w:pPr>
        <w:ind w:left="5040" w:hanging="360"/>
      </w:pPr>
    </w:lvl>
    <w:lvl w:ilvl="7" w:tplc="1D6C0352" w:tentative="1">
      <w:start w:val="1"/>
      <w:numFmt w:val="lowerLetter"/>
      <w:lvlText w:val="%8."/>
      <w:lvlJc w:val="left"/>
      <w:pPr>
        <w:ind w:left="5760" w:hanging="360"/>
      </w:pPr>
    </w:lvl>
    <w:lvl w:ilvl="8" w:tplc="BD109026" w:tentative="1">
      <w:start w:val="1"/>
      <w:numFmt w:val="lowerRoman"/>
      <w:lvlText w:val="%9."/>
      <w:lvlJc w:val="right"/>
      <w:pPr>
        <w:ind w:left="6480" w:hanging="180"/>
      </w:pPr>
    </w:lvl>
  </w:abstractNum>
  <w:abstractNum w:abstractNumId="1" w15:restartNumberingAfterBreak="0">
    <w:nsid w:val="08C47F63"/>
    <w:multiLevelType w:val="hybridMultilevel"/>
    <w:tmpl w:val="C11274A6"/>
    <w:lvl w:ilvl="0" w:tplc="04090001">
      <w:start w:val="1"/>
      <w:numFmt w:val="bullet"/>
      <w:lvlText w:val=""/>
      <w:lvlJc w:val="left"/>
      <w:pPr>
        <w:ind w:hanging="360"/>
      </w:pPr>
      <w:rPr>
        <w:rFonts w:ascii="Symbol" w:hAnsi="Symbol" w:hint="default"/>
        <w:spacing w:val="-1"/>
        <w:sz w:val="24"/>
        <w:szCs w:val="24"/>
      </w:rPr>
    </w:lvl>
    <w:lvl w:ilvl="1" w:tplc="AB8EE1A0">
      <w:start w:val="1"/>
      <w:numFmt w:val="bullet"/>
      <w:lvlText w:val="•"/>
      <w:lvlJc w:val="left"/>
      <w:rPr>
        <w:rFonts w:hint="default"/>
      </w:rPr>
    </w:lvl>
    <w:lvl w:ilvl="2" w:tplc="595A6786">
      <w:start w:val="1"/>
      <w:numFmt w:val="bullet"/>
      <w:lvlText w:val="•"/>
      <w:lvlJc w:val="left"/>
      <w:rPr>
        <w:rFonts w:hint="default"/>
      </w:rPr>
    </w:lvl>
    <w:lvl w:ilvl="3" w:tplc="E0AEF81C">
      <w:start w:val="1"/>
      <w:numFmt w:val="bullet"/>
      <w:lvlText w:val="•"/>
      <w:lvlJc w:val="left"/>
      <w:rPr>
        <w:rFonts w:hint="default"/>
      </w:rPr>
    </w:lvl>
    <w:lvl w:ilvl="4" w:tplc="CEE6E024">
      <w:start w:val="1"/>
      <w:numFmt w:val="bullet"/>
      <w:lvlText w:val="•"/>
      <w:lvlJc w:val="left"/>
      <w:rPr>
        <w:rFonts w:hint="default"/>
      </w:rPr>
    </w:lvl>
    <w:lvl w:ilvl="5" w:tplc="63F4F164">
      <w:start w:val="1"/>
      <w:numFmt w:val="bullet"/>
      <w:lvlText w:val="•"/>
      <w:lvlJc w:val="left"/>
      <w:rPr>
        <w:rFonts w:hint="default"/>
      </w:rPr>
    </w:lvl>
    <w:lvl w:ilvl="6" w:tplc="32B6F034">
      <w:start w:val="1"/>
      <w:numFmt w:val="bullet"/>
      <w:lvlText w:val="•"/>
      <w:lvlJc w:val="left"/>
      <w:rPr>
        <w:rFonts w:hint="default"/>
      </w:rPr>
    </w:lvl>
    <w:lvl w:ilvl="7" w:tplc="93BC26AE">
      <w:start w:val="1"/>
      <w:numFmt w:val="bullet"/>
      <w:lvlText w:val="•"/>
      <w:lvlJc w:val="left"/>
      <w:rPr>
        <w:rFonts w:hint="default"/>
      </w:rPr>
    </w:lvl>
    <w:lvl w:ilvl="8" w:tplc="2D321F68">
      <w:start w:val="1"/>
      <w:numFmt w:val="bullet"/>
      <w:lvlText w:val="•"/>
      <w:lvlJc w:val="left"/>
      <w:rPr>
        <w:rFonts w:hint="default"/>
      </w:rPr>
    </w:lvl>
  </w:abstractNum>
  <w:abstractNum w:abstractNumId="2" w15:restartNumberingAfterBreak="0">
    <w:nsid w:val="0C635A5F"/>
    <w:multiLevelType w:val="hybridMultilevel"/>
    <w:tmpl w:val="777440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C0D7E"/>
    <w:multiLevelType w:val="hybridMultilevel"/>
    <w:tmpl w:val="B7A49470"/>
    <w:lvl w:ilvl="0" w:tplc="310ACB58">
      <w:start w:val="1"/>
      <w:numFmt w:val="decimal"/>
      <w:lvlText w:val="%1)"/>
      <w:lvlJc w:val="left"/>
      <w:pPr>
        <w:ind w:hanging="361"/>
      </w:pPr>
      <w:rPr>
        <w:rFonts w:ascii="Times New Roman" w:eastAsia="Times New Roman" w:hAnsi="Times New Roman" w:hint="default"/>
        <w:sz w:val="24"/>
        <w:szCs w:val="24"/>
      </w:rPr>
    </w:lvl>
    <w:lvl w:ilvl="1" w:tplc="66EE39CE">
      <w:start w:val="1"/>
      <w:numFmt w:val="bullet"/>
      <w:lvlText w:val=""/>
      <w:lvlJc w:val="left"/>
      <w:pPr>
        <w:ind w:hanging="360"/>
      </w:pPr>
      <w:rPr>
        <w:rFonts w:ascii="Symbol" w:eastAsia="Symbol" w:hAnsi="Symbol" w:hint="default"/>
        <w:sz w:val="24"/>
        <w:szCs w:val="24"/>
      </w:rPr>
    </w:lvl>
    <w:lvl w:ilvl="2" w:tplc="FC282DBC">
      <w:start w:val="1"/>
      <w:numFmt w:val="bullet"/>
      <w:lvlText w:val="•"/>
      <w:lvlJc w:val="left"/>
      <w:rPr>
        <w:rFonts w:hint="default"/>
      </w:rPr>
    </w:lvl>
    <w:lvl w:ilvl="3" w:tplc="0EAEA958">
      <w:start w:val="1"/>
      <w:numFmt w:val="bullet"/>
      <w:lvlText w:val="•"/>
      <w:lvlJc w:val="left"/>
      <w:rPr>
        <w:rFonts w:hint="default"/>
      </w:rPr>
    </w:lvl>
    <w:lvl w:ilvl="4" w:tplc="1E7C03FC">
      <w:start w:val="1"/>
      <w:numFmt w:val="bullet"/>
      <w:lvlText w:val="•"/>
      <w:lvlJc w:val="left"/>
      <w:rPr>
        <w:rFonts w:hint="default"/>
      </w:rPr>
    </w:lvl>
    <w:lvl w:ilvl="5" w:tplc="27765C66">
      <w:start w:val="1"/>
      <w:numFmt w:val="bullet"/>
      <w:lvlText w:val="•"/>
      <w:lvlJc w:val="left"/>
      <w:rPr>
        <w:rFonts w:hint="default"/>
      </w:rPr>
    </w:lvl>
    <w:lvl w:ilvl="6" w:tplc="23B65164">
      <w:start w:val="1"/>
      <w:numFmt w:val="bullet"/>
      <w:lvlText w:val="•"/>
      <w:lvlJc w:val="left"/>
      <w:rPr>
        <w:rFonts w:hint="default"/>
      </w:rPr>
    </w:lvl>
    <w:lvl w:ilvl="7" w:tplc="CBD8A5A2">
      <w:start w:val="1"/>
      <w:numFmt w:val="bullet"/>
      <w:lvlText w:val="•"/>
      <w:lvlJc w:val="left"/>
      <w:rPr>
        <w:rFonts w:hint="default"/>
      </w:rPr>
    </w:lvl>
    <w:lvl w:ilvl="8" w:tplc="D6285F1A">
      <w:start w:val="1"/>
      <w:numFmt w:val="bullet"/>
      <w:lvlText w:val="•"/>
      <w:lvlJc w:val="left"/>
      <w:rPr>
        <w:rFonts w:hint="default"/>
      </w:rPr>
    </w:lvl>
  </w:abstractNum>
  <w:abstractNum w:abstractNumId="4" w15:restartNumberingAfterBreak="0">
    <w:nsid w:val="16737454"/>
    <w:multiLevelType w:val="hybridMultilevel"/>
    <w:tmpl w:val="07FE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73130"/>
    <w:multiLevelType w:val="hybridMultilevel"/>
    <w:tmpl w:val="B828774C"/>
    <w:lvl w:ilvl="0" w:tplc="9660625E">
      <w:start w:val="1"/>
      <w:numFmt w:val="upperLetter"/>
      <w:lvlText w:val="%1."/>
      <w:lvlJc w:val="left"/>
      <w:pPr>
        <w:ind w:left="1440" w:hanging="360"/>
      </w:pPr>
      <w:rPr>
        <w:color w:val="auto"/>
      </w:rPr>
    </w:lvl>
    <w:lvl w:ilvl="1" w:tplc="42CCF612" w:tentative="1">
      <w:start w:val="1"/>
      <w:numFmt w:val="lowerLetter"/>
      <w:lvlText w:val="%2."/>
      <w:lvlJc w:val="left"/>
      <w:pPr>
        <w:ind w:left="2160" w:hanging="360"/>
      </w:pPr>
    </w:lvl>
    <w:lvl w:ilvl="2" w:tplc="DAC070E8" w:tentative="1">
      <w:start w:val="1"/>
      <w:numFmt w:val="lowerRoman"/>
      <w:lvlText w:val="%3."/>
      <w:lvlJc w:val="right"/>
      <w:pPr>
        <w:ind w:left="2880" w:hanging="180"/>
      </w:pPr>
    </w:lvl>
    <w:lvl w:ilvl="3" w:tplc="FBB6FCFA" w:tentative="1">
      <w:start w:val="1"/>
      <w:numFmt w:val="decimal"/>
      <w:lvlText w:val="%4."/>
      <w:lvlJc w:val="left"/>
      <w:pPr>
        <w:ind w:left="3600" w:hanging="360"/>
      </w:pPr>
    </w:lvl>
    <w:lvl w:ilvl="4" w:tplc="92180DDE" w:tentative="1">
      <w:start w:val="1"/>
      <w:numFmt w:val="lowerLetter"/>
      <w:lvlText w:val="%5."/>
      <w:lvlJc w:val="left"/>
      <w:pPr>
        <w:ind w:left="4320" w:hanging="360"/>
      </w:pPr>
    </w:lvl>
    <w:lvl w:ilvl="5" w:tplc="53262D76" w:tentative="1">
      <w:start w:val="1"/>
      <w:numFmt w:val="lowerRoman"/>
      <w:lvlText w:val="%6."/>
      <w:lvlJc w:val="right"/>
      <w:pPr>
        <w:ind w:left="5040" w:hanging="180"/>
      </w:pPr>
    </w:lvl>
    <w:lvl w:ilvl="6" w:tplc="797272EE" w:tentative="1">
      <w:start w:val="1"/>
      <w:numFmt w:val="decimal"/>
      <w:lvlText w:val="%7."/>
      <w:lvlJc w:val="left"/>
      <w:pPr>
        <w:ind w:left="5760" w:hanging="360"/>
      </w:pPr>
    </w:lvl>
    <w:lvl w:ilvl="7" w:tplc="8BE08386" w:tentative="1">
      <w:start w:val="1"/>
      <w:numFmt w:val="lowerLetter"/>
      <w:lvlText w:val="%8."/>
      <w:lvlJc w:val="left"/>
      <w:pPr>
        <w:ind w:left="6480" w:hanging="360"/>
      </w:pPr>
    </w:lvl>
    <w:lvl w:ilvl="8" w:tplc="31D8B896" w:tentative="1">
      <w:start w:val="1"/>
      <w:numFmt w:val="lowerRoman"/>
      <w:lvlText w:val="%9."/>
      <w:lvlJc w:val="right"/>
      <w:pPr>
        <w:ind w:left="7200" w:hanging="180"/>
      </w:pPr>
    </w:lvl>
  </w:abstractNum>
  <w:abstractNum w:abstractNumId="6" w15:restartNumberingAfterBreak="0">
    <w:nsid w:val="1C802193"/>
    <w:multiLevelType w:val="hybridMultilevel"/>
    <w:tmpl w:val="5BA40892"/>
    <w:lvl w:ilvl="0" w:tplc="6542F070">
      <w:start w:val="1"/>
      <w:numFmt w:val="upperRoman"/>
      <w:lvlText w:val="%1."/>
      <w:lvlJc w:val="right"/>
      <w:pPr>
        <w:ind w:left="720" w:hanging="360"/>
      </w:pPr>
    </w:lvl>
    <w:lvl w:ilvl="1" w:tplc="A96ACBD4">
      <w:start w:val="1"/>
      <w:numFmt w:val="lowerLetter"/>
      <w:lvlText w:val="%2."/>
      <w:lvlJc w:val="left"/>
      <w:pPr>
        <w:ind w:left="1440" w:hanging="360"/>
      </w:pPr>
    </w:lvl>
    <w:lvl w:ilvl="2" w:tplc="373EAC2E" w:tentative="1">
      <w:start w:val="1"/>
      <w:numFmt w:val="lowerRoman"/>
      <w:lvlText w:val="%3."/>
      <w:lvlJc w:val="right"/>
      <w:pPr>
        <w:ind w:left="2160" w:hanging="180"/>
      </w:pPr>
    </w:lvl>
    <w:lvl w:ilvl="3" w:tplc="EB8AD4AC" w:tentative="1">
      <w:start w:val="1"/>
      <w:numFmt w:val="decimal"/>
      <w:lvlText w:val="%4."/>
      <w:lvlJc w:val="left"/>
      <w:pPr>
        <w:ind w:left="2880" w:hanging="360"/>
      </w:pPr>
    </w:lvl>
    <w:lvl w:ilvl="4" w:tplc="8A6E3E32" w:tentative="1">
      <w:start w:val="1"/>
      <w:numFmt w:val="lowerLetter"/>
      <w:lvlText w:val="%5."/>
      <w:lvlJc w:val="left"/>
      <w:pPr>
        <w:ind w:left="3600" w:hanging="360"/>
      </w:pPr>
    </w:lvl>
    <w:lvl w:ilvl="5" w:tplc="4E8484D6" w:tentative="1">
      <w:start w:val="1"/>
      <w:numFmt w:val="lowerRoman"/>
      <w:lvlText w:val="%6."/>
      <w:lvlJc w:val="right"/>
      <w:pPr>
        <w:ind w:left="4320" w:hanging="180"/>
      </w:pPr>
    </w:lvl>
    <w:lvl w:ilvl="6" w:tplc="8774D6CE" w:tentative="1">
      <w:start w:val="1"/>
      <w:numFmt w:val="decimal"/>
      <w:lvlText w:val="%7."/>
      <w:lvlJc w:val="left"/>
      <w:pPr>
        <w:ind w:left="5040" w:hanging="360"/>
      </w:pPr>
    </w:lvl>
    <w:lvl w:ilvl="7" w:tplc="3462EE44" w:tentative="1">
      <w:start w:val="1"/>
      <w:numFmt w:val="lowerLetter"/>
      <w:lvlText w:val="%8."/>
      <w:lvlJc w:val="left"/>
      <w:pPr>
        <w:ind w:left="5760" w:hanging="360"/>
      </w:pPr>
    </w:lvl>
    <w:lvl w:ilvl="8" w:tplc="38F0DC24" w:tentative="1">
      <w:start w:val="1"/>
      <w:numFmt w:val="lowerRoman"/>
      <w:lvlText w:val="%9."/>
      <w:lvlJc w:val="right"/>
      <w:pPr>
        <w:ind w:left="6480" w:hanging="180"/>
      </w:pPr>
    </w:lvl>
  </w:abstractNum>
  <w:abstractNum w:abstractNumId="7" w15:restartNumberingAfterBreak="0">
    <w:nsid w:val="21446738"/>
    <w:multiLevelType w:val="hybridMultilevel"/>
    <w:tmpl w:val="407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623E0"/>
    <w:multiLevelType w:val="hybridMultilevel"/>
    <w:tmpl w:val="FD78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51FDE"/>
    <w:multiLevelType w:val="hybridMultilevel"/>
    <w:tmpl w:val="88E4F23E"/>
    <w:lvl w:ilvl="0" w:tplc="04090001">
      <w:start w:val="1"/>
      <w:numFmt w:val="bullet"/>
      <w:lvlText w:val=""/>
      <w:lvlJc w:val="left"/>
      <w:pPr>
        <w:ind w:left="720" w:hanging="50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62F86"/>
    <w:multiLevelType w:val="hybridMultilevel"/>
    <w:tmpl w:val="D8B42264"/>
    <w:lvl w:ilvl="0" w:tplc="D89C5CCC">
      <w:start w:val="1"/>
      <w:numFmt w:val="lowerLetter"/>
      <w:lvlText w:val="%1)"/>
      <w:lvlJc w:val="left"/>
      <w:pPr>
        <w:ind w:hanging="360"/>
      </w:pPr>
      <w:rPr>
        <w:rFonts w:ascii="Times New Roman" w:eastAsia="Times New Roman" w:hAnsi="Times New Roman" w:hint="default"/>
        <w:spacing w:val="-1"/>
        <w:sz w:val="24"/>
        <w:szCs w:val="24"/>
      </w:rPr>
    </w:lvl>
    <w:lvl w:ilvl="1" w:tplc="7B587E5A">
      <w:start w:val="1"/>
      <w:numFmt w:val="bullet"/>
      <w:lvlText w:val="•"/>
      <w:lvlJc w:val="left"/>
      <w:rPr>
        <w:rFonts w:hint="default"/>
      </w:rPr>
    </w:lvl>
    <w:lvl w:ilvl="2" w:tplc="C9E4AB06">
      <w:start w:val="1"/>
      <w:numFmt w:val="bullet"/>
      <w:lvlText w:val="•"/>
      <w:lvlJc w:val="left"/>
      <w:rPr>
        <w:rFonts w:hint="default"/>
      </w:rPr>
    </w:lvl>
    <w:lvl w:ilvl="3" w:tplc="863E5C92">
      <w:start w:val="1"/>
      <w:numFmt w:val="bullet"/>
      <w:lvlText w:val="•"/>
      <w:lvlJc w:val="left"/>
      <w:rPr>
        <w:rFonts w:hint="default"/>
      </w:rPr>
    </w:lvl>
    <w:lvl w:ilvl="4" w:tplc="DBAE31E2">
      <w:start w:val="1"/>
      <w:numFmt w:val="bullet"/>
      <w:lvlText w:val="•"/>
      <w:lvlJc w:val="left"/>
      <w:rPr>
        <w:rFonts w:hint="default"/>
      </w:rPr>
    </w:lvl>
    <w:lvl w:ilvl="5" w:tplc="38E2B750">
      <w:start w:val="1"/>
      <w:numFmt w:val="bullet"/>
      <w:lvlText w:val="•"/>
      <w:lvlJc w:val="left"/>
      <w:rPr>
        <w:rFonts w:hint="default"/>
      </w:rPr>
    </w:lvl>
    <w:lvl w:ilvl="6" w:tplc="00D8C71E">
      <w:start w:val="1"/>
      <w:numFmt w:val="bullet"/>
      <w:lvlText w:val="•"/>
      <w:lvlJc w:val="left"/>
      <w:rPr>
        <w:rFonts w:hint="default"/>
      </w:rPr>
    </w:lvl>
    <w:lvl w:ilvl="7" w:tplc="4E0A5BB8">
      <w:start w:val="1"/>
      <w:numFmt w:val="bullet"/>
      <w:lvlText w:val="•"/>
      <w:lvlJc w:val="left"/>
      <w:rPr>
        <w:rFonts w:hint="default"/>
      </w:rPr>
    </w:lvl>
    <w:lvl w:ilvl="8" w:tplc="F5F2D6E8">
      <w:start w:val="1"/>
      <w:numFmt w:val="bullet"/>
      <w:lvlText w:val="•"/>
      <w:lvlJc w:val="left"/>
      <w:rPr>
        <w:rFonts w:hint="default"/>
      </w:rPr>
    </w:lvl>
  </w:abstractNum>
  <w:abstractNum w:abstractNumId="11" w15:restartNumberingAfterBreak="0">
    <w:nsid w:val="26FE1464"/>
    <w:multiLevelType w:val="hybridMultilevel"/>
    <w:tmpl w:val="5A7C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E28B1"/>
    <w:multiLevelType w:val="hybridMultilevel"/>
    <w:tmpl w:val="A75C03C6"/>
    <w:lvl w:ilvl="0" w:tplc="005040DC">
      <w:start w:val="1"/>
      <w:numFmt w:val="lowerLetter"/>
      <w:lvlText w:val="%1)"/>
      <w:lvlJc w:val="left"/>
      <w:pPr>
        <w:ind w:hanging="360"/>
      </w:pPr>
      <w:rPr>
        <w:rFonts w:ascii="Times New Roman" w:eastAsia="Times New Roman" w:hAnsi="Times New Roman" w:hint="default"/>
        <w:spacing w:val="-1"/>
        <w:sz w:val="24"/>
        <w:szCs w:val="24"/>
      </w:rPr>
    </w:lvl>
    <w:lvl w:ilvl="1" w:tplc="AB8EE1A0">
      <w:start w:val="1"/>
      <w:numFmt w:val="bullet"/>
      <w:lvlText w:val="•"/>
      <w:lvlJc w:val="left"/>
      <w:rPr>
        <w:rFonts w:hint="default"/>
      </w:rPr>
    </w:lvl>
    <w:lvl w:ilvl="2" w:tplc="595A6786">
      <w:start w:val="1"/>
      <w:numFmt w:val="bullet"/>
      <w:lvlText w:val="•"/>
      <w:lvlJc w:val="left"/>
      <w:rPr>
        <w:rFonts w:hint="default"/>
      </w:rPr>
    </w:lvl>
    <w:lvl w:ilvl="3" w:tplc="E0AEF81C">
      <w:start w:val="1"/>
      <w:numFmt w:val="bullet"/>
      <w:lvlText w:val="•"/>
      <w:lvlJc w:val="left"/>
      <w:rPr>
        <w:rFonts w:hint="default"/>
      </w:rPr>
    </w:lvl>
    <w:lvl w:ilvl="4" w:tplc="CEE6E024">
      <w:start w:val="1"/>
      <w:numFmt w:val="bullet"/>
      <w:lvlText w:val="•"/>
      <w:lvlJc w:val="left"/>
      <w:rPr>
        <w:rFonts w:hint="default"/>
      </w:rPr>
    </w:lvl>
    <w:lvl w:ilvl="5" w:tplc="63F4F164">
      <w:start w:val="1"/>
      <w:numFmt w:val="bullet"/>
      <w:lvlText w:val="•"/>
      <w:lvlJc w:val="left"/>
      <w:rPr>
        <w:rFonts w:hint="default"/>
      </w:rPr>
    </w:lvl>
    <w:lvl w:ilvl="6" w:tplc="32B6F034">
      <w:start w:val="1"/>
      <w:numFmt w:val="bullet"/>
      <w:lvlText w:val="•"/>
      <w:lvlJc w:val="left"/>
      <w:rPr>
        <w:rFonts w:hint="default"/>
      </w:rPr>
    </w:lvl>
    <w:lvl w:ilvl="7" w:tplc="93BC26AE">
      <w:start w:val="1"/>
      <w:numFmt w:val="bullet"/>
      <w:lvlText w:val="•"/>
      <w:lvlJc w:val="left"/>
      <w:rPr>
        <w:rFonts w:hint="default"/>
      </w:rPr>
    </w:lvl>
    <w:lvl w:ilvl="8" w:tplc="2D321F68">
      <w:start w:val="1"/>
      <w:numFmt w:val="bullet"/>
      <w:lvlText w:val="•"/>
      <w:lvlJc w:val="left"/>
      <w:rPr>
        <w:rFonts w:hint="default"/>
      </w:rPr>
    </w:lvl>
  </w:abstractNum>
  <w:abstractNum w:abstractNumId="13" w15:restartNumberingAfterBreak="0">
    <w:nsid w:val="2FB168E4"/>
    <w:multiLevelType w:val="hybridMultilevel"/>
    <w:tmpl w:val="F2E0FB70"/>
    <w:lvl w:ilvl="0" w:tplc="13305A18">
      <w:start w:val="1"/>
      <w:numFmt w:val="bullet"/>
      <w:lvlText w:val=""/>
      <w:lvlJc w:val="left"/>
      <w:pPr>
        <w:ind w:left="720" w:hanging="360"/>
      </w:pPr>
      <w:rPr>
        <w:rFonts w:ascii="Symbol" w:hAnsi="Symbol" w:hint="default"/>
      </w:rPr>
    </w:lvl>
    <w:lvl w:ilvl="1" w:tplc="DDD262B0">
      <w:start w:val="1"/>
      <w:numFmt w:val="bullet"/>
      <w:lvlText w:val="o"/>
      <w:lvlJc w:val="left"/>
      <w:pPr>
        <w:ind w:left="1440" w:hanging="360"/>
      </w:pPr>
      <w:rPr>
        <w:rFonts w:ascii="Courier New" w:hAnsi="Courier New" w:cs="Courier New" w:hint="default"/>
      </w:rPr>
    </w:lvl>
    <w:lvl w:ilvl="2" w:tplc="65CE0F7C" w:tentative="1">
      <w:start w:val="1"/>
      <w:numFmt w:val="bullet"/>
      <w:lvlText w:val=""/>
      <w:lvlJc w:val="left"/>
      <w:pPr>
        <w:ind w:left="2160" w:hanging="360"/>
      </w:pPr>
      <w:rPr>
        <w:rFonts w:ascii="Wingdings" w:hAnsi="Wingdings" w:hint="default"/>
      </w:rPr>
    </w:lvl>
    <w:lvl w:ilvl="3" w:tplc="4A505D9A" w:tentative="1">
      <w:start w:val="1"/>
      <w:numFmt w:val="bullet"/>
      <w:lvlText w:val=""/>
      <w:lvlJc w:val="left"/>
      <w:pPr>
        <w:ind w:left="2880" w:hanging="360"/>
      </w:pPr>
      <w:rPr>
        <w:rFonts w:ascii="Symbol" w:hAnsi="Symbol" w:hint="default"/>
      </w:rPr>
    </w:lvl>
    <w:lvl w:ilvl="4" w:tplc="54EAF768" w:tentative="1">
      <w:start w:val="1"/>
      <w:numFmt w:val="bullet"/>
      <w:lvlText w:val="o"/>
      <w:lvlJc w:val="left"/>
      <w:pPr>
        <w:ind w:left="3600" w:hanging="360"/>
      </w:pPr>
      <w:rPr>
        <w:rFonts w:ascii="Courier New" w:hAnsi="Courier New" w:cs="Courier New" w:hint="default"/>
      </w:rPr>
    </w:lvl>
    <w:lvl w:ilvl="5" w:tplc="0D1EAD44" w:tentative="1">
      <w:start w:val="1"/>
      <w:numFmt w:val="bullet"/>
      <w:lvlText w:val=""/>
      <w:lvlJc w:val="left"/>
      <w:pPr>
        <w:ind w:left="4320" w:hanging="360"/>
      </w:pPr>
      <w:rPr>
        <w:rFonts w:ascii="Wingdings" w:hAnsi="Wingdings" w:hint="default"/>
      </w:rPr>
    </w:lvl>
    <w:lvl w:ilvl="6" w:tplc="83F4BB4E" w:tentative="1">
      <w:start w:val="1"/>
      <w:numFmt w:val="bullet"/>
      <w:lvlText w:val=""/>
      <w:lvlJc w:val="left"/>
      <w:pPr>
        <w:ind w:left="5040" w:hanging="360"/>
      </w:pPr>
      <w:rPr>
        <w:rFonts w:ascii="Symbol" w:hAnsi="Symbol" w:hint="default"/>
      </w:rPr>
    </w:lvl>
    <w:lvl w:ilvl="7" w:tplc="4A8069DA" w:tentative="1">
      <w:start w:val="1"/>
      <w:numFmt w:val="bullet"/>
      <w:lvlText w:val="o"/>
      <w:lvlJc w:val="left"/>
      <w:pPr>
        <w:ind w:left="5760" w:hanging="360"/>
      </w:pPr>
      <w:rPr>
        <w:rFonts w:ascii="Courier New" w:hAnsi="Courier New" w:cs="Courier New" w:hint="default"/>
      </w:rPr>
    </w:lvl>
    <w:lvl w:ilvl="8" w:tplc="5D109C28" w:tentative="1">
      <w:start w:val="1"/>
      <w:numFmt w:val="bullet"/>
      <w:lvlText w:val=""/>
      <w:lvlJc w:val="left"/>
      <w:pPr>
        <w:ind w:left="6480" w:hanging="360"/>
      </w:pPr>
      <w:rPr>
        <w:rFonts w:ascii="Wingdings" w:hAnsi="Wingdings" w:hint="default"/>
      </w:rPr>
    </w:lvl>
  </w:abstractNum>
  <w:abstractNum w:abstractNumId="14" w15:restartNumberingAfterBreak="0">
    <w:nsid w:val="37020A2F"/>
    <w:multiLevelType w:val="hybridMultilevel"/>
    <w:tmpl w:val="B4A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446EA"/>
    <w:multiLevelType w:val="hybridMultilevel"/>
    <w:tmpl w:val="7D8605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300C1"/>
    <w:multiLevelType w:val="hybridMultilevel"/>
    <w:tmpl w:val="181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F4DE5"/>
    <w:multiLevelType w:val="hybridMultilevel"/>
    <w:tmpl w:val="13A2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64A2C"/>
    <w:multiLevelType w:val="hybridMultilevel"/>
    <w:tmpl w:val="714A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9304E"/>
    <w:multiLevelType w:val="hybridMultilevel"/>
    <w:tmpl w:val="BB368DA8"/>
    <w:lvl w:ilvl="0" w:tplc="D048D2CA">
      <w:start w:val="1"/>
      <w:numFmt w:val="bullet"/>
      <w:lvlText w:val="o"/>
      <w:lvlJc w:val="left"/>
      <w:pPr>
        <w:ind w:left="1440" w:hanging="360"/>
      </w:pPr>
      <w:rPr>
        <w:rFonts w:ascii="Courier New" w:hAnsi="Courier New" w:cs="Courier New" w:hint="default"/>
      </w:rPr>
    </w:lvl>
    <w:lvl w:ilvl="1" w:tplc="3B9A0FB4">
      <w:start w:val="1"/>
      <w:numFmt w:val="bullet"/>
      <w:lvlText w:val="o"/>
      <w:lvlJc w:val="left"/>
      <w:pPr>
        <w:ind w:left="2160" w:hanging="360"/>
      </w:pPr>
      <w:rPr>
        <w:rFonts w:ascii="Courier New" w:hAnsi="Courier New" w:cs="Courier New" w:hint="default"/>
      </w:rPr>
    </w:lvl>
    <w:lvl w:ilvl="2" w:tplc="D95C2BDC" w:tentative="1">
      <w:start w:val="1"/>
      <w:numFmt w:val="bullet"/>
      <w:lvlText w:val=""/>
      <w:lvlJc w:val="left"/>
      <w:pPr>
        <w:ind w:left="2880" w:hanging="360"/>
      </w:pPr>
      <w:rPr>
        <w:rFonts w:ascii="Wingdings" w:hAnsi="Wingdings" w:hint="default"/>
      </w:rPr>
    </w:lvl>
    <w:lvl w:ilvl="3" w:tplc="2206C6C6" w:tentative="1">
      <w:start w:val="1"/>
      <w:numFmt w:val="bullet"/>
      <w:lvlText w:val=""/>
      <w:lvlJc w:val="left"/>
      <w:pPr>
        <w:ind w:left="3600" w:hanging="360"/>
      </w:pPr>
      <w:rPr>
        <w:rFonts w:ascii="Symbol" w:hAnsi="Symbol" w:hint="default"/>
      </w:rPr>
    </w:lvl>
    <w:lvl w:ilvl="4" w:tplc="543624EC" w:tentative="1">
      <w:start w:val="1"/>
      <w:numFmt w:val="bullet"/>
      <w:lvlText w:val="o"/>
      <w:lvlJc w:val="left"/>
      <w:pPr>
        <w:ind w:left="4320" w:hanging="360"/>
      </w:pPr>
      <w:rPr>
        <w:rFonts w:ascii="Courier New" w:hAnsi="Courier New" w:cs="Courier New" w:hint="default"/>
      </w:rPr>
    </w:lvl>
    <w:lvl w:ilvl="5" w:tplc="FE3C0F0A" w:tentative="1">
      <w:start w:val="1"/>
      <w:numFmt w:val="bullet"/>
      <w:lvlText w:val=""/>
      <w:lvlJc w:val="left"/>
      <w:pPr>
        <w:ind w:left="5040" w:hanging="360"/>
      </w:pPr>
      <w:rPr>
        <w:rFonts w:ascii="Wingdings" w:hAnsi="Wingdings" w:hint="default"/>
      </w:rPr>
    </w:lvl>
    <w:lvl w:ilvl="6" w:tplc="6066AAB8" w:tentative="1">
      <w:start w:val="1"/>
      <w:numFmt w:val="bullet"/>
      <w:lvlText w:val=""/>
      <w:lvlJc w:val="left"/>
      <w:pPr>
        <w:ind w:left="5760" w:hanging="360"/>
      </w:pPr>
      <w:rPr>
        <w:rFonts w:ascii="Symbol" w:hAnsi="Symbol" w:hint="default"/>
      </w:rPr>
    </w:lvl>
    <w:lvl w:ilvl="7" w:tplc="E6B8BE40" w:tentative="1">
      <w:start w:val="1"/>
      <w:numFmt w:val="bullet"/>
      <w:lvlText w:val="o"/>
      <w:lvlJc w:val="left"/>
      <w:pPr>
        <w:ind w:left="6480" w:hanging="360"/>
      </w:pPr>
      <w:rPr>
        <w:rFonts w:ascii="Courier New" w:hAnsi="Courier New" w:cs="Courier New" w:hint="default"/>
      </w:rPr>
    </w:lvl>
    <w:lvl w:ilvl="8" w:tplc="0E926C04" w:tentative="1">
      <w:start w:val="1"/>
      <w:numFmt w:val="bullet"/>
      <w:lvlText w:val=""/>
      <w:lvlJc w:val="left"/>
      <w:pPr>
        <w:ind w:left="7200" w:hanging="360"/>
      </w:pPr>
      <w:rPr>
        <w:rFonts w:ascii="Wingdings" w:hAnsi="Wingdings" w:hint="default"/>
      </w:rPr>
    </w:lvl>
  </w:abstractNum>
  <w:abstractNum w:abstractNumId="20" w15:restartNumberingAfterBreak="0">
    <w:nsid w:val="5A8D1792"/>
    <w:multiLevelType w:val="multilevel"/>
    <w:tmpl w:val="116A9496"/>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BDE2BB3"/>
    <w:multiLevelType w:val="hybridMultilevel"/>
    <w:tmpl w:val="E98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B61CCB"/>
    <w:multiLevelType w:val="hybridMultilevel"/>
    <w:tmpl w:val="9D2C2A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1595C2F"/>
    <w:multiLevelType w:val="hybridMultilevel"/>
    <w:tmpl w:val="50205266"/>
    <w:lvl w:ilvl="0" w:tplc="A1A6FE02">
      <w:start w:val="1"/>
      <w:numFmt w:val="bullet"/>
      <w:lvlText w:val=""/>
      <w:lvlJc w:val="left"/>
      <w:pPr>
        <w:ind w:left="720" w:hanging="360"/>
      </w:pPr>
      <w:rPr>
        <w:rFonts w:ascii="Symbol" w:hAnsi="Symbol" w:hint="default"/>
        <w:color w:val="000000" w:themeColor="text1"/>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33C4680"/>
    <w:multiLevelType w:val="hybridMultilevel"/>
    <w:tmpl w:val="17D4A392"/>
    <w:lvl w:ilvl="0" w:tplc="5AC0F7C2">
      <w:start w:val="1"/>
      <w:numFmt w:val="bullet"/>
      <w:lvlText w:val=""/>
      <w:lvlJc w:val="left"/>
      <w:pPr>
        <w:ind w:left="1080" w:hanging="360"/>
      </w:pPr>
      <w:rPr>
        <w:rFonts w:ascii="Symbol" w:hAnsi="Symbol" w:hint="default"/>
      </w:rPr>
    </w:lvl>
    <w:lvl w:ilvl="1" w:tplc="60925F1A">
      <w:start w:val="1"/>
      <w:numFmt w:val="bullet"/>
      <w:lvlText w:val="o"/>
      <w:lvlJc w:val="left"/>
      <w:pPr>
        <w:ind w:left="1800" w:hanging="360"/>
      </w:pPr>
      <w:rPr>
        <w:rFonts w:ascii="Courier New" w:hAnsi="Courier New" w:cs="Courier New" w:hint="default"/>
      </w:rPr>
    </w:lvl>
    <w:lvl w:ilvl="2" w:tplc="F4FE51D2" w:tentative="1">
      <w:start w:val="1"/>
      <w:numFmt w:val="bullet"/>
      <w:lvlText w:val=""/>
      <w:lvlJc w:val="left"/>
      <w:pPr>
        <w:ind w:left="2520" w:hanging="360"/>
      </w:pPr>
      <w:rPr>
        <w:rFonts w:ascii="Wingdings" w:hAnsi="Wingdings" w:hint="default"/>
      </w:rPr>
    </w:lvl>
    <w:lvl w:ilvl="3" w:tplc="7D047316" w:tentative="1">
      <w:start w:val="1"/>
      <w:numFmt w:val="bullet"/>
      <w:lvlText w:val=""/>
      <w:lvlJc w:val="left"/>
      <w:pPr>
        <w:ind w:left="3240" w:hanging="360"/>
      </w:pPr>
      <w:rPr>
        <w:rFonts w:ascii="Symbol" w:hAnsi="Symbol" w:hint="default"/>
      </w:rPr>
    </w:lvl>
    <w:lvl w:ilvl="4" w:tplc="96780356" w:tentative="1">
      <w:start w:val="1"/>
      <w:numFmt w:val="bullet"/>
      <w:lvlText w:val="o"/>
      <w:lvlJc w:val="left"/>
      <w:pPr>
        <w:ind w:left="3960" w:hanging="360"/>
      </w:pPr>
      <w:rPr>
        <w:rFonts w:ascii="Courier New" w:hAnsi="Courier New" w:cs="Courier New" w:hint="default"/>
      </w:rPr>
    </w:lvl>
    <w:lvl w:ilvl="5" w:tplc="7B0A8F0E" w:tentative="1">
      <w:start w:val="1"/>
      <w:numFmt w:val="bullet"/>
      <w:lvlText w:val=""/>
      <w:lvlJc w:val="left"/>
      <w:pPr>
        <w:ind w:left="4680" w:hanging="360"/>
      </w:pPr>
      <w:rPr>
        <w:rFonts w:ascii="Wingdings" w:hAnsi="Wingdings" w:hint="default"/>
      </w:rPr>
    </w:lvl>
    <w:lvl w:ilvl="6" w:tplc="758E34D0" w:tentative="1">
      <w:start w:val="1"/>
      <w:numFmt w:val="bullet"/>
      <w:lvlText w:val=""/>
      <w:lvlJc w:val="left"/>
      <w:pPr>
        <w:ind w:left="5400" w:hanging="360"/>
      </w:pPr>
      <w:rPr>
        <w:rFonts w:ascii="Symbol" w:hAnsi="Symbol" w:hint="default"/>
      </w:rPr>
    </w:lvl>
    <w:lvl w:ilvl="7" w:tplc="73C6D95C" w:tentative="1">
      <w:start w:val="1"/>
      <w:numFmt w:val="bullet"/>
      <w:lvlText w:val="o"/>
      <w:lvlJc w:val="left"/>
      <w:pPr>
        <w:ind w:left="6120" w:hanging="360"/>
      </w:pPr>
      <w:rPr>
        <w:rFonts w:ascii="Courier New" w:hAnsi="Courier New" w:cs="Courier New" w:hint="default"/>
      </w:rPr>
    </w:lvl>
    <w:lvl w:ilvl="8" w:tplc="27180CE0" w:tentative="1">
      <w:start w:val="1"/>
      <w:numFmt w:val="bullet"/>
      <w:lvlText w:val=""/>
      <w:lvlJc w:val="left"/>
      <w:pPr>
        <w:ind w:left="6840" w:hanging="360"/>
      </w:pPr>
      <w:rPr>
        <w:rFonts w:ascii="Wingdings" w:hAnsi="Wingdings" w:hint="default"/>
      </w:rPr>
    </w:lvl>
  </w:abstractNum>
  <w:abstractNum w:abstractNumId="25" w15:restartNumberingAfterBreak="0">
    <w:nsid w:val="66C55C65"/>
    <w:multiLevelType w:val="hybridMultilevel"/>
    <w:tmpl w:val="D2F0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66AF9"/>
    <w:multiLevelType w:val="hybridMultilevel"/>
    <w:tmpl w:val="914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C395E"/>
    <w:multiLevelType w:val="hybridMultilevel"/>
    <w:tmpl w:val="CA8253B6"/>
    <w:lvl w:ilvl="0" w:tplc="24E0FC1C">
      <w:start w:val="1"/>
      <w:numFmt w:val="upperRoman"/>
      <w:lvlText w:val="%1."/>
      <w:lvlJc w:val="right"/>
      <w:pPr>
        <w:ind w:left="720" w:hanging="504"/>
      </w:pPr>
      <w:rPr>
        <w:rFonts w:hint="default"/>
        <w:b w:val="0"/>
        <w:bCs/>
      </w:rPr>
    </w:lvl>
    <w:lvl w:ilvl="1" w:tplc="4F1C3520">
      <w:start w:val="1"/>
      <w:numFmt w:val="lowerLetter"/>
      <w:lvlText w:val="%2."/>
      <w:lvlJc w:val="left"/>
      <w:pPr>
        <w:ind w:left="1440" w:hanging="360"/>
      </w:pPr>
    </w:lvl>
    <w:lvl w:ilvl="2" w:tplc="7CEE3820" w:tentative="1">
      <w:start w:val="1"/>
      <w:numFmt w:val="lowerRoman"/>
      <w:lvlText w:val="%3."/>
      <w:lvlJc w:val="right"/>
      <w:pPr>
        <w:ind w:left="2160" w:hanging="180"/>
      </w:pPr>
    </w:lvl>
    <w:lvl w:ilvl="3" w:tplc="9CB0910A" w:tentative="1">
      <w:start w:val="1"/>
      <w:numFmt w:val="decimal"/>
      <w:lvlText w:val="%4."/>
      <w:lvlJc w:val="left"/>
      <w:pPr>
        <w:ind w:left="2880" w:hanging="360"/>
      </w:pPr>
    </w:lvl>
    <w:lvl w:ilvl="4" w:tplc="98CE7D68" w:tentative="1">
      <w:start w:val="1"/>
      <w:numFmt w:val="lowerLetter"/>
      <w:lvlText w:val="%5."/>
      <w:lvlJc w:val="left"/>
      <w:pPr>
        <w:ind w:left="3600" w:hanging="360"/>
      </w:pPr>
    </w:lvl>
    <w:lvl w:ilvl="5" w:tplc="8432F542" w:tentative="1">
      <w:start w:val="1"/>
      <w:numFmt w:val="lowerRoman"/>
      <w:lvlText w:val="%6."/>
      <w:lvlJc w:val="right"/>
      <w:pPr>
        <w:ind w:left="4320" w:hanging="180"/>
      </w:pPr>
    </w:lvl>
    <w:lvl w:ilvl="6" w:tplc="8A6AA7E0" w:tentative="1">
      <w:start w:val="1"/>
      <w:numFmt w:val="decimal"/>
      <w:lvlText w:val="%7."/>
      <w:lvlJc w:val="left"/>
      <w:pPr>
        <w:ind w:left="5040" w:hanging="360"/>
      </w:pPr>
    </w:lvl>
    <w:lvl w:ilvl="7" w:tplc="EED6345A" w:tentative="1">
      <w:start w:val="1"/>
      <w:numFmt w:val="lowerLetter"/>
      <w:lvlText w:val="%8."/>
      <w:lvlJc w:val="left"/>
      <w:pPr>
        <w:ind w:left="5760" w:hanging="360"/>
      </w:pPr>
    </w:lvl>
    <w:lvl w:ilvl="8" w:tplc="CAD8489A" w:tentative="1">
      <w:start w:val="1"/>
      <w:numFmt w:val="lowerRoman"/>
      <w:lvlText w:val="%9."/>
      <w:lvlJc w:val="right"/>
      <w:pPr>
        <w:ind w:left="6480" w:hanging="180"/>
      </w:pPr>
    </w:lvl>
  </w:abstractNum>
  <w:abstractNum w:abstractNumId="28" w15:restartNumberingAfterBreak="0">
    <w:nsid w:val="76F84F65"/>
    <w:multiLevelType w:val="hybridMultilevel"/>
    <w:tmpl w:val="2CBE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12022A"/>
    <w:multiLevelType w:val="hybridMultilevel"/>
    <w:tmpl w:val="555C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40D72"/>
    <w:multiLevelType w:val="hybridMultilevel"/>
    <w:tmpl w:val="0F50E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28722243">
    <w:abstractNumId w:val="12"/>
  </w:num>
  <w:num w:numId="2" w16cid:durableId="1593663320">
    <w:abstractNumId w:val="10"/>
  </w:num>
  <w:num w:numId="3" w16cid:durableId="1047535057">
    <w:abstractNumId w:val="3"/>
  </w:num>
  <w:num w:numId="4" w16cid:durableId="1923760780">
    <w:abstractNumId w:val="12"/>
    <w:lvlOverride w:ilvl="0">
      <w:startOverride w:val="1"/>
    </w:lvlOverride>
    <w:lvlOverride w:ilvl="1"/>
    <w:lvlOverride w:ilvl="2"/>
    <w:lvlOverride w:ilvl="3"/>
    <w:lvlOverride w:ilvl="4"/>
    <w:lvlOverride w:ilvl="5"/>
    <w:lvlOverride w:ilvl="6"/>
    <w:lvlOverride w:ilvl="7"/>
    <w:lvlOverride w:ilvl="8"/>
  </w:num>
  <w:num w:numId="5" w16cid:durableId="1824422159">
    <w:abstractNumId w:val="23"/>
  </w:num>
  <w:num w:numId="6" w16cid:durableId="663707977">
    <w:abstractNumId w:val="30"/>
  </w:num>
  <w:num w:numId="7" w16cid:durableId="1019742621">
    <w:abstractNumId w:val="1"/>
  </w:num>
  <w:num w:numId="8" w16cid:durableId="5100255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1030398">
    <w:abstractNumId w:val="23"/>
  </w:num>
  <w:num w:numId="10" w16cid:durableId="239678607">
    <w:abstractNumId w:val="20"/>
  </w:num>
  <w:num w:numId="11" w16cid:durableId="354382743">
    <w:abstractNumId w:val="24"/>
  </w:num>
  <w:num w:numId="12" w16cid:durableId="1266428368">
    <w:abstractNumId w:val="13"/>
  </w:num>
  <w:num w:numId="13" w16cid:durableId="1658219248">
    <w:abstractNumId w:val="27"/>
  </w:num>
  <w:num w:numId="14" w16cid:durableId="1728331819">
    <w:abstractNumId w:val="6"/>
  </w:num>
  <w:num w:numId="15" w16cid:durableId="814949206">
    <w:abstractNumId w:val="5"/>
  </w:num>
  <w:num w:numId="16" w16cid:durableId="1814829100">
    <w:abstractNumId w:val="0"/>
  </w:num>
  <w:num w:numId="17" w16cid:durableId="96095730">
    <w:abstractNumId w:val="19"/>
  </w:num>
  <w:num w:numId="18" w16cid:durableId="2022587490">
    <w:abstractNumId w:val="22"/>
  </w:num>
  <w:num w:numId="19" w16cid:durableId="1869948845">
    <w:abstractNumId w:val="15"/>
  </w:num>
  <w:num w:numId="20" w16cid:durableId="371000793">
    <w:abstractNumId w:val="2"/>
  </w:num>
  <w:num w:numId="21" w16cid:durableId="531117378">
    <w:abstractNumId w:val="9"/>
  </w:num>
  <w:num w:numId="22" w16cid:durableId="1474330394">
    <w:abstractNumId w:val="21"/>
  </w:num>
  <w:num w:numId="23" w16cid:durableId="501091476">
    <w:abstractNumId w:val="14"/>
  </w:num>
  <w:num w:numId="24" w16cid:durableId="674773244">
    <w:abstractNumId w:val="18"/>
  </w:num>
  <w:num w:numId="25" w16cid:durableId="952132917">
    <w:abstractNumId w:val="28"/>
  </w:num>
  <w:num w:numId="26" w16cid:durableId="1681159972">
    <w:abstractNumId w:val="29"/>
  </w:num>
  <w:num w:numId="27" w16cid:durableId="1203245554">
    <w:abstractNumId w:val="8"/>
  </w:num>
  <w:num w:numId="28" w16cid:durableId="943344902">
    <w:abstractNumId w:val="4"/>
  </w:num>
  <w:num w:numId="29" w16cid:durableId="1233732191">
    <w:abstractNumId w:val="25"/>
  </w:num>
  <w:num w:numId="30" w16cid:durableId="223294228">
    <w:abstractNumId w:val="17"/>
  </w:num>
  <w:num w:numId="31" w16cid:durableId="1895962909">
    <w:abstractNumId w:val="7"/>
  </w:num>
  <w:num w:numId="32" w16cid:durableId="728721896">
    <w:abstractNumId w:val="11"/>
  </w:num>
  <w:num w:numId="33" w16cid:durableId="994451460">
    <w:abstractNumId w:val="26"/>
  </w:num>
  <w:num w:numId="34" w16cid:durableId="37489215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ve, Willie">
    <w15:presenceInfo w15:providerId="AD" w15:userId="S::Willie.Love@mortgagefamily.com::b216e85c-2544-4aaf-9011-030802dcfa0a"/>
  </w15:person>
  <w15:person w15:author="Lagman, Kristine Charrie">
    <w15:presenceInfo w15:providerId="AD" w15:userId="S::Kristinecharrie.Lagman@ocwen.com::2d0ac271-add1-4c69-91e6-c231c2d3cade"/>
  </w15:person>
  <w15:person w15:author="Tank, Dharmesh">
    <w15:presenceInfo w15:providerId="AD" w15:userId="S::Dharmesh.Tank@ocwen.com::4bd82844-4bb7-4686-9548-fd3602b49e8f"/>
  </w15:person>
  <w15:person w15:author="THANNICKAL, VISHNU V">
    <w15:presenceInfo w15:providerId="AD" w15:userId="S::VISHNU.THANNICKAL@ocwen.com::8331cc2d-bb5c-48c3-a5ab-556d6d15a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NjI3trQwMTAyMrRQ0lEKTi0uzszPAykwrgUAebbPViwAAAA="/>
  </w:docVars>
  <w:rsids>
    <w:rsidRoot w:val="00634DD2"/>
    <w:rsid w:val="0001029F"/>
    <w:rsid w:val="00026866"/>
    <w:rsid w:val="0006233D"/>
    <w:rsid w:val="000B0858"/>
    <w:rsid w:val="000C4A4D"/>
    <w:rsid w:val="000D4995"/>
    <w:rsid w:val="000E6252"/>
    <w:rsid w:val="00107E0D"/>
    <w:rsid w:val="00112D11"/>
    <w:rsid w:val="0011567C"/>
    <w:rsid w:val="0012485B"/>
    <w:rsid w:val="001258A0"/>
    <w:rsid w:val="00137BF6"/>
    <w:rsid w:val="0014195F"/>
    <w:rsid w:val="00151126"/>
    <w:rsid w:val="00163FE7"/>
    <w:rsid w:val="00166613"/>
    <w:rsid w:val="00172D8A"/>
    <w:rsid w:val="00173D61"/>
    <w:rsid w:val="00190D0D"/>
    <w:rsid w:val="00190E18"/>
    <w:rsid w:val="00191EC3"/>
    <w:rsid w:val="001A3CB1"/>
    <w:rsid w:val="001C3234"/>
    <w:rsid w:val="001D5A33"/>
    <w:rsid w:val="001F74B3"/>
    <w:rsid w:val="002016A0"/>
    <w:rsid w:val="002119C1"/>
    <w:rsid w:val="00213DB8"/>
    <w:rsid w:val="00214878"/>
    <w:rsid w:val="002424B2"/>
    <w:rsid w:val="002437DE"/>
    <w:rsid w:val="00246FA7"/>
    <w:rsid w:val="0024741A"/>
    <w:rsid w:val="00250F46"/>
    <w:rsid w:val="002579DA"/>
    <w:rsid w:val="00265EFE"/>
    <w:rsid w:val="00272BD3"/>
    <w:rsid w:val="002B12CC"/>
    <w:rsid w:val="002B38D5"/>
    <w:rsid w:val="002C3588"/>
    <w:rsid w:val="002D2663"/>
    <w:rsid w:val="002D56F9"/>
    <w:rsid w:val="002E3A2F"/>
    <w:rsid w:val="003076AA"/>
    <w:rsid w:val="003223C9"/>
    <w:rsid w:val="00365902"/>
    <w:rsid w:val="003744AE"/>
    <w:rsid w:val="003809BC"/>
    <w:rsid w:val="00391DEA"/>
    <w:rsid w:val="003B147D"/>
    <w:rsid w:val="003D57B0"/>
    <w:rsid w:val="004022E0"/>
    <w:rsid w:val="00414B43"/>
    <w:rsid w:val="00414EC9"/>
    <w:rsid w:val="00420574"/>
    <w:rsid w:val="004342C6"/>
    <w:rsid w:val="00434C00"/>
    <w:rsid w:val="0044632D"/>
    <w:rsid w:val="0045049F"/>
    <w:rsid w:val="00465D54"/>
    <w:rsid w:val="004A20C0"/>
    <w:rsid w:val="004A25EF"/>
    <w:rsid w:val="004B6E6B"/>
    <w:rsid w:val="004B7DD4"/>
    <w:rsid w:val="004C4AC0"/>
    <w:rsid w:val="004E0E95"/>
    <w:rsid w:val="004F35DB"/>
    <w:rsid w:val="005030F8"/>
    <w:rsid w:val="00512015"/>
    <w:rsid w:val="00542533"/>
    <w:rsid w:val="0055287F"/>
    <w:rsid w:val="00557EFF"/>
    <w:rsid w:val="005644B6"/>
    <w:rsid w:val="00580662"/>
    <w:rsid w:val="005A5685"/>
    <w:rsid w:val="005E3878"/>
    <w:rsid w:val="00634DD2"/>
    <w:rsid w:val="0067688E"/>
    <w:rsid w:val="00685A09"/>
    <w:rsid w:val="00686C8F"/>
    <w:rsid w:val="006942FF"/>
    <w:rsid w:val="006A53D0"/>
    <w:rsid w:val="006D3696"/>
    <w:rsid w:val="006E3440"/>
    <w:rsid w:val="00714577"/>
    <w:rsid w:val="007310C9"/>
    <w:rsid w:val="007552AC"/>
    <w:rsid w:val="007619A9"/>
    <w:rsid w:val="0077064E"/>
    <w:rsid w:val="00774ABF"/>
    <w:rsid w:val="007F14DE"/>
    <w:rsid w:val="007F360A"/>
    <w:rsid w:val="007F5658"/>
    <w:rsid w:val="007F6563"/>
    <w:rsid w:val="008052F7"/>
    <w:rsid w:val="00810A19"/>
    <w:rsid w:val="00813319"/>
    <w:rsid w:val="00815EF0"/>
    <w:rsid w:val="00837E9F"/>
    <w:rsid w:val="00841B50"/>
    <w:rsid w:val="00862A0C"/>
    <w:rsid w:val="00865241"/>
    <w:rsid w:val="00865EB2"/>
    <w:rsid w:val="00867096"/>
    <w:rsid w:val="00870058"/>
    <w:rsid w:val="008849B6"/>
    <w:rsid w:val="00886705"/>
    <w:rsid w:val="008B3034"/>
    <w:rsid w:val="008C3082"/>
    <w:rsid w:val="008D6A84"/>
    <w:rsid w:val="008E5B40"/>
    <w:rsid w:val="008F5C0B"/>
    <w:rsid w:val="008F69AA"/>
    <w:rsid w:val="0093631D"/>
    <w:rsid w:val="0094019E"/>
    <w:rsid w:val="00960ECA"/>
    <w:rsid w:val="009C4EE2"/>
    <w:rsid w:val="009D7622"/>
    <w:rsid w:val="009E3259"/>
    <w:rsid w:val="009E3CFB"/>
    <w:rsid w:val="00A21A0D"/>
    <w:rsid w:val="00A22C9B"/>
    <w:rsid w:val="00A31CCF"/>
    <w:rsid w:val="00A51BCB"/>
    <w:rsid w:val="00A53B4B"/>
    <w:rsid w:val="00A645D1"/>
    <w:rsid w:val="00A776B6"/>
    <w:rsid w:val="00A8388D"/>
    <w:rsid w:val="00AB5330"/>
    <w:rsid w:val="00AD3E54"/>
    <w:rsid w:val="00AF256B"/>
    <w:rsid w:val="00AF3255"/>
    <w:rsid w:val="00B03C9F"/>
    <w:rsid w:val="00B064F7"/>
    <w:rsid w:val="00B441E3"/>
    <w:rsid w:val="00B72BB1"/>
    <w:rsid w:val="00B767C6"/>
    <w:rsid w:val="00B846A4"/>
    <w:rsid w:val="00BB1E73"/>
    <w:rsid w:val="00BE6425"/>
    <w:rsid w:val="00BF6239"/>
    <w:rsid w:val="00C06AB0"/>
    <w:rsid w:val="00C10DD5"/>
    <w:rsid w:val="00C149BD"/>
    <w:rsid w:val="00C14BBF"/>
    <w:rsid w:val="00C50FA8"/>
    <w:rsid w:val="00C60052"/>
    <w:rsid w:val="00C61EC7"/>
    <w:rsid w:val="00C7124A"/>
    <w:rsid w:val="00C81AA3"/>
    <w:rsid w:val="00C90155"/>
    <w:rsid w:val="00C929ED"/>
    <w:rsid w:val="00CF0EF9"/>
    <w:rsid w:val="00CF21A0"/>
    <w:rsid w:val="00D06A18"/>
    <w:rsid w:val="00D10942"/>
    <w:rsid w:val="00D10966"/>
    <w:rsid w:val="00D12D80"/>
    <w:rsid w:val="00D25BE1"/>
    <w:rsid w:val="00D25E7E"/>
    <w:rsid w:val="00D457C5"/>
    <w:rsid w:val="00D56259"/>
    <w:rsid w:val="00D56475"/>
    <w:rsid w:val="00D7549B"/>
    <w:rsid w:val="00D8114E"/>
    <w:rsid w:val="00DC02A2"/>
    <w:rsid w:val="00DC49D6"/>
    <w:rsid w:val="00DF08D7"/>
    <w:rsid w:val="00DF612A"/>
    <w:rsid w:val="00E452D0"/>
    <w:rsid w:val="00E646AA"/>
    <w:rsid w:val="00E67CFE"/>
    <w:rsid w:val="00E732DC"/>
    <w:rsid w:val="00E810FD"/>
    <w:rsid w:val="00E823E8"/>
    <w:rsid w:val="00E93777"/>
    <w:rsid w:val="00E97AA9"/>
    <w:rsid w:val="00EA7B67"/>
    <w:rsid w:val="00ED521F"/>
    <w:rsid w:val="00F2078E"/>
    <w:rsid w:val="00F36582"/>
    <w:rsid w:val="00F4222B"/>
    <w:rsid w:val="00F47374"/>
    <w:rsid w:val="00F52429"/>
    <w:rsid w:val="00F5407A"/>
    <w:rsid w:val="00F60DFF"/>
    <w:rsid w:val="00F61255"/>
    <w:rsid w:val="00F70080"/>
    <w:rsid w:val="00F73F1F"/>
    <w:rsid w:val="00F80A36"/>
    <w:rsid w:val="00FA397A"/>
    <w:rsid w:val="00FB30C3"/>
    <w:rsid w:val="00FC01C5"/>
    <w:rsid w:val="00FC304E"/>
    <w:rsid w:val="00FC37B6"/>
    <w:rsid w:val="00FE0502"/>
    <w:rsid w:val="00FF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D7B41"/>
  <w15:docId w15:val="{DF8232FA-6C46-4141-BBAB-EC2321C1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00" w:hanging="361"/>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F60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304E"/>
    <w:pPr>
      <w:widowControl/>
    </w:pPr>
  </w:style>
  <w:style w:type="character" w:customStyle="1" w:styleId="deltaviewinsertion">
    <w:name w:val="deltaviewinsertion"/>
    <w:basedOn w:val="DefaultParagraphFont"/>
    <w:rsid w:val="00FC304E"/>
  </w:style>
  <w:style w:type="paragraph" w:styleId="Header">
    <w:name w:val="header"/>
    <w:basedOn w:val="Normal"/>
    <w:link w:val="HeaderChar"/>
    <w:uiPriority w:val="99"/>
    <w:unhideWhenUsed/>
    <w:rsid w:val="002E3A2F"/>
    <w:pPr>
      <w:tabs>
        <w:tab w:val="center" w:pos="4680"/>
        <w:tab w:val="right" w:pos="9360"/>
      </w:tabs>
    </w:pPr>
  </w:style>
  <w:style w:type="character" w:customStyle="1" w:styleId="HeaderChar">
    <w:name w:val="Header Char"/>
    <w:basedOn w:val="DefaultParagraphFont"/>
    <w:link w:val="Header"/>
    <w:uiPriority w:val="99"/>
    <w:rsid w:val="002E3A2F"/>
  </w:style>
  <w:style w:type="paragraph" w:styleId="Footer">
    <w:name w:val="footer"/>
    <w:basedOn w:val="Normal"/>
    <w:link w:val="FooterChar"/>
    <w:uiPriority w:val="99"/>
    <w:unhideWhenUsed/>
    <w:rsid w:val="002E3A2F"/>
    <w:pPr>
      <w:tabs>
        <w:tab w:val="center" w:pos="4680"/>
        <w:tab w:val="right" w:pos="9360"/>
      </w:tabs>
    </w:pPr>
  </w:style>
  <w:style w:type="character" w:customStyle="1" w:styleId="FooterChar">
    <w:name w:val="Footer Char"/>
    <w:basedOn w:val="DefaultParagraphFont"/>
    <w:link w:val="Footer"/>
    <w:uiPriority w:val="99"/>
    <w:rsid w:val="002E3A2F"/>
  </w:style>
  <w:style w:type="table" w:customStyle="1" w:styleId="TableGrid3">
    <w:name w:val="Table Grid3"/>
    <w:basedOn w:val="TableNormal"/>
    <w:next w:val="TableGrid"/>
    <w:uiPriority w:val="39"/>
    <w:rsid w:val="00837E9F"/>
    <w:pPr>
      <w:widowControl/>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A31CCF"/>
    <w:pPr>
      <w:widowControl/>
    </w:pPr>
  </w:style>
  <w:style w:type="character" w:styleId="CommentReference">
    <w:name w:val="annotation reference"/>
    <w:basedOn w:val="DefaultParagraphFont"/>
    <w:uiPriority w:val="99"/>
    <w:semiHidden/>
    <w:unhideWhenUsed/>
    <w:rsid w:val="00A31CCF"/>
    <w:rPr>
      <w:sz w:val="16"/>
      <w:szCs w:val="16"/>
    </w:rPr>
  </w:style>
  <w:style w:type="paragraph" w:styleId="CommentText">
    <w:name w:val="annotation text"/>
    <w:basedOn w:val="Normal"/>
    <w:link w:val="CommentTextChar"/>
    <w:uiPriority w:val="99"/>
    <w:semiHidden/>
    <w:unhideWhenUsed/>
    <w:rsid w:val="00A31CCF"/>
    <w:rPr>
      <w:sz w:val="20"/>
      <w:szCs w:val="20"/>
    </w:rPr>
  </w:style>
  <w:style w:type="character" w:customStyle="1" w:styleId="CommentTextChar">
    <w:name w:val="Comment Text Char"/>
    <w:basedOn w:val="DefaultParagraphFont"/>
    <w:link w:val="CommentText"/>
    <w:uiPriority w:val="99"/>
    <w:semiHidden/>
    <w:rsid w:val="00A31CCF"/>
    <w:rPr>
      <w:sz w:val="20"/>
      <w:szCs w:val="20"/>
    </w:rPr>
  </w:style>
  <w:style w:type="paragraph" w:styleId="CommentSubject">
    <w:name w:val="annotation subject"/>
    <w:basedOn w:val="CommentText"/>
    <w:next w:val="CommentText"/>
    <w:link w:val="CommentSubjectChar"/>
    <w:uiPriority w:val="99"/>
    <w:semiHidden/>
    <w:unhideWhenUsed/>
    <w:rsid w:val="00A31CCF"/>
    <w:rPr>
      <w:b/>
      <w:bCs/>
    </w:rPr>
  </w:style>
  <w:style w:type="character" w:customStyle="1" w:styleId="CommentSubjectChar">
    <w:name w:val="Comment Subject Char"/>
    <w:basedOn w:val="CommentTextChar"/>
    <w:link w:val="CommentSubject"/>
    <w:uiPriority w:val="99"/>
    <w:semiHidden/>
    <w:rsid w:val="00A31CCF"/>
    <w:rPr>
      <w:b/>
      <w:bCs/>
      <w:sz w:val="20"/>
      <w:szCs w:val="20"/>
    </w:rPr>
  </w:style>
  <w:style w:type="paragraph" w:styleId="BalloonText">
    <w:name w:val="Balloon Text"/>
    <w:basedOn w:val="Normal"/>
    <w:link w:val="BalloonTextChar"/>
    <w:uiPriority w:val="99"/>
    <w:semiHidden/>
    <w:unhideWhenUsed/>
    <w:rsid w:val="00A31C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3744">
      <w:bodyDiv w:val="1"/>
      <w:marLeft w:val="0"/>
      <w:marRight w:val="0"/>
      <w:marTop w:val="0"/>
      <w:marBottom w:val="0"/>
      <w:divBdr>
        <w:top w:val="none" w:sz="0" w:space="0" w:color="auto"/>
        <w:left w:val="none" w:sz="0" w:space="0" w:color="auto"/>
        <w:bottom w:val="none" w:sz="0" w:space="0" w:color="auto"/>
        <w:right w:val="none" w:sz="0" w:space="0" w:color="auto"/>
      </w:divBdr>
    </w:div>
    <w:div w:id="199633516">
      <w:bodyDiv w:val="1"/>
      <w:marLeft w:val="0"/>
      <w:marRight w:val="0"/>
      <w:marTop w:val="0"/>
      <w:marBottom w:val="0"/>
      <w:divBdr>
        <w:top w:val="none" w:sz="0" w:space="0" w:color="auto"/>
        <w:left w:val="none" w:sz="0" w:space="0" w:color="auto"/>
        <w:bottom w:val="none" w:sz="0" w:space="0" w:color="auto"/>
        <w:right w:val="none" w:sz="0" w:space="0" w:color="auto"/>
      </w:divBdr>
    </w:div>
    <w:div w:id="521555891">
      <w:bodyDiv w:val="1"/>
      <w:marLeft w:val="0"/>
      <w:marRight w:val="0"/>
      <w:marTop w:val="0"/>
      <w:marBottom w:val="0"/>
      <w:divBdr>
        <w:top w:val="none" w:sz="0" w:space="0" w:color="auto"/>
        <w:left w:val="none" w:sz="0" w:space="0" w:color="auto"/>
        <w:bottom w:val="none" w:sz="0" w:space="0" w:color="auto"/>
        <w:right w:val="none" w:sz="0" w:space="0" w:color="auto"/>
      </w:divBdr>
    </w:div>
    <w:div w:id="629896241">
      <w:bodyDiv w:val="1"/>
      <w:marLeft w:val="0"/>
      <w:marRight w:val="0"/>
      <w:marTop w:val="0"/>
      <w:marBottom w:val="0"/>
      <w:divBdr>
        <w:top w:val="none" w:sz="0" w:space="0" w:color="auto"/>
        <w:left w:val="none" w:sz="0" w:space="0" w:color="auto"/>
        <w:bottom w:val="none" w:sz="0" w:space="0" w:color="auto"/>
        <w:right w:val="none" w:sz="0" w:space="0" w:color="auto"/>
      </w:divBdr>
    </w:div>
    <w:div w:id="666783868">
      <w:bodyDiv w:val="1"/>
      <w:marLeft w:val="0"/>
      <w:marRight w:val="0"/>
      <w:marTop w:val="0"/>
      <w:marBottom w:val="0"/>
      <w:divBdr>
        <w:top w:val="none" w:sz="0" w:space="0" w:color="auto"/>
        <w:left w:val="none" w:sz="0" w:space="0" w:color="auto"/>
        <w:bottom w:val="none" w:sz="0" w:space="0" w:color="auto"/>
        <w:right w:val="none" w:sz="0" w:space="0" w:color="auto"/>
      </w:divBdr>
    </w:div>
    <w:div w:id="668604227">
      <w:bodyDiv w:val="1"/>
      <w:marLeft w:val="0"/>
      <w:marRight w:val="0"/>
      <w:marTop w:val="0"/>
      <w:marBottom w:val="0"/>
      <w:divBdr>
        <w:top w:val="none" w:sz="0" w:space="0" w:color="auto"/>
        <w:left w:val="none" w:sz="0" w:space="0" w:color="auto"/>
        <w:bottom w:val="none" w:sz="0" w:space="0" w:color="auto"/>
        <w:right w:val="none" w:sz="0" w:space="0" w:color="auto"/>
      </w:divBdr>
    </w:div>
    <w:div w:id="715471126">
      <w:bodyDiv w:val="1"/>
      <w:marLeft w:val="0"/>
      <w:marRight w:val="0"/>
      <w:marTop w:val="0"/>
      <w:marBottom w:val="0"/>
      <w:divBdr>
        <w:top w:val="none" w:sz="0" w:space="0" w:color="auto"/>
        <w:left w:val="none" w:sz="0" w:space="0" w:color="auto"/>
        <w:bottom w:val="none" w:sz="0" w:space="0" w:color="auto"/>
        <w:right w:val="none" w:sz="0" w:space="0" w:color="auto"/>
      </w:divBdr>
    </w:div>
    <w:div w:id="998851481">
      <w:bodyDiv w:val="1"/>
      <w:marLeft w:val="0"/>
      <w:marRight w:val="0"/>
      <w:marTop w:val="0"/>
      <w:marBottom w:val="0"/>
      <w:divBdr>
        <w:top w:val="none" w:sz="0" w:space="0" w:color="auto"/>
        <w:left w:val="none" w:sz="0" w:space="0" w:color="auto"/>
        <w:bottom w:val="none" w:sz="0" w:space="0" w:color="auto"/>
        <w:right w:val="none" w:sz="0" w:space="0" w:color="auto"/>
      </w:divBdr>
    </w:div>
    <w:div w:id="1417704507">
      <w:bodyDiv w:val="1"/>
      <w:marLeft w:val="0"/>
      <w:marRight w:val="0"/>
      <w:marTop w:val="0"/>
      <w:marBottom w:val="0"/>
      <w:divBdr>
        <w:top w:val="none" w:sz="0" w:space="0" w:color="auto"/>
        <w:left w:val="none" w:sz="0" w:space="0" w:color="auto"/>
        <w:bottom w:val="none" w:sz="0" w:space="0" w:color="auto"/>
        <w:right w:val="none" w:sz="0" w:space="0" w:color="auto"/>
      </w:divBdr>
    </w:div>
    <w:div w:id="1470635890">
      <w:bodyDiv w:val="1"/>
      <w:marLeft w:val="0"/>
      <w:marRight w:val="0"/>
      <w:marTop w:val="0"/>
      <w:marBottom w:val="0"/>
      <w:divBdr>
        <w:top w:val="none" w:sz="0" w:space="0" w:color="auto"/>
        <w:left w:val="none" w:sz="0" w:space="0" w:color="auto"/>
        <w:bottom w:val="none" w:sz="0" w:space="0" w:color="auto"/>
        <w:right w:val="none" w:sz="0" w:space="0" w:color="auto"/>
      </w:divBdr>
    </w:div>
    <w:div w:id="1584214859">
      <w:bodyDiv w:val="1"/>
      <w:marLeft w:val="0"/>
      <w:marRight w:val="0"/>
      <w:marTop w:val="0"/>
      <w:marBottom w:val="0"/>
      <w:divBdr>
        <w:top w:val="none" w:sz="0" w:space="0" w:color="auto"/>
        <w:left w:val="none" w:sz="0" w:space="0" w:color="auto"/>
        <w:bottom w:val="none" w:sz="0" w:space="0" w:color="auto"/>
        <w:right w:val="none" w:sz="0" w:space="0" w:color="auto"/>
      </w:divBdr>
    </w:div>
    <w:div w:id="1803382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A121C-186E-46FC-B487-76F69158E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5969</TotalTime>
  <Pages>8</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Ocwen Federal Bank FSB (“OFB”)</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Ocwen Federal Bank FSB (“OFB”)</dc:title>
  <dc:creator>THANNICKAL, VISHNU V</dc:creator>
  <cp:lastModifiedBy>THANNICKAL, VISHNU V</cp:lastModifiedBy>
  <cp:revision>3</cp:revision>
  <dcterms:created xsi:type="dcterms:W3CDTF">2023-09-21T21:42:00Z</dcterms:created>
  <dcterms:modified xsi:type="dcterms:W3CDTF">2023-10-03T15:08:00Z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2016-11-18T00:00:00Z</vt:filetime>
  </property>
  <property fmtid="{D5CDD505-2E9C-101B-9397-08002B2CF9AE}" pid="3" name="LastSaved">
    <vt:filetime>2018-01-03T00:00:00Z</vt:filetime>
  </property>
  <property fmtid="{D5CDD505-2E9C-101B-9397-08002B2CF9AE}" pid="4" name="GrammarlyDocumentId">
    <vt:lpwstr>13e965ac85d8f32ef39fa1c92985e0414d499c52f7d4edb762903d1cd7bb6f24</vt:lpwstr>
  </property>
</Properties>
</file>